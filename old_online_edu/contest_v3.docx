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E33" w:rsidRPr="00FD0E43" w:rsidRDefault="00DB4E33" w:rsidP="00DB7994">
      <w:pPr>
        <w:jc w:val="center"/>
        <w:rPr>
          <w:rFonts w:ascii="Arial" w:hAnsi="Arial"/>
          <w:b/>
          <w:sz w:val="30"/>
        </w:rPr>
      </w:pPr>
      <w:r w:rsidRPr="00FD0E43">
        <w:rPr>
          <w:rFonts w:ascii="Arial" w:hAnsi="Arial"/>
          <w:b/>
          <w:sz w:val="30"/>
        </w:rPr>
        <w:t xml:space="preserve">SimCenter: </w:t>
      </w:r>
      <w:smartTag w:uri="urn:schemas-microsoft-com:office:smarttags" w:element="PlaceName">
        <w:smartTag w:uri="urn:schemas-microsoft-com:office:smarttags" w:element="place">
          <w:smartTag w:uri="urn:schemas-microsoft-com:office:smarttags" w:element="PlaceName">
            <w:r w:rsidRPr="00FD0E43">
              <w:rPr>
                <w:rFonts w:ascii="Arial" w:hAnsi="Arial"/>
                <w:b/>
                <w:sz w:val="30"/>
              </w:rPr>
              <w:t>National</w:t>
            </w:r>
          </w:smartTag>
          <w:r w:rsidRPr="00FD0E43">
            <w:rPr>
              <w:rFonts w:ascii="Arial" w:hAnsi="Arial"/>
              <w:b/>
              <w:sz w:val="30"/>
            </w:rPr>
            <w:t xml:space="preserve"> </w:t>
          </w:r>
          <w:smartTag w:uri="urn:schemas-microsoft-com:office:smarttags" w:element="PlaceType">
            <w:r w:rsidRPr="00FD0E43">
              <w:rPr>
                <w:rFonts w:ascii="Arial" w:hAnsi="Arial"/>
                <w:b/>
                <w:sz w:val="30"/>
              </w:rPr>
              <w:t>Center</w:t>
            </w:r>
          </w:smartTag>
        </w:smartTag>
      </w:smartTag>
      <w:r w:rsidRPr="00FD0E43">
        <w:rPr>
          <w:rFonts w:ascii="Arial" w:hAnsi="Arial"/>
          <w:b/>
          <w:sz w:val="30"/>
        </w:rPr>
        <w:t xml:space="preserve"> for Computational Engineering</w:t>
      </w:r>
    </w:p>
    <w:p w:rsidR="00DB4E33" w:rsidRPr="00FD0E43" w:rsidRDefault="00DB4E33" w:rsidP="00DB7994">
      <w:pPr>
        <w:jc w:val="center"/>
        <w:rPr>
          <w:rFonts w:ascii="Arial" w:hAnsi="Arial"/>
          <w:b/>
          <w:sz w:val="30"/>
        </w:rPr>
      </w:pPr>
      <w:del w:id="0" w:author="swaf" w:date="2009-12-16T10:29:00Z">
        <w:r w:rsidRPr="00FD0E43" w:rsidDel="00EE7E2E">
          <w:rPr>
            <w:rFonts w:ascii="Arial" w:hAnsi="Arial"/>
            <w:b/>
            <w:sz w:val="30"/>
          </w:rPr>
          <w:delText xml:space="preserve">Euler-based </w:delText>
        </w:r>
      </w:del>
      <w:r w:rsidRPr="00FD0E43">
        <w:rPr>
          <w:rFonts w:ascii="Arial" w:hAnsi="Arial"/>
          <w:b/>
          <w:sz w:val="30"/>
        </w:rPr>
        <w:t xml:space="preserve">Aircraft </w:t>
      </w:r>
      <w:ins w:id="1" w:author="swaf" w:date="2009-12-16T10:30:00Z">
        <w:r w:rsidRPr="00FD0E43">
          <w:rPr>
            <w:rFonts w:ascii="Arial" w:hAnsi="Arial"/>
            <w:b/>
            <w:sz w:val="30"/>
          </w:rPr>
          <w:t xml:space="preserve">Performance </w:t>
        </w:r>
      </w:ins>
      <w:r w:rsidRPr="00FD0E43">
        <w:rPr>
          <w:rFonts w:ascii="Arial" w:hAnsi="Arial"/>
          <w:b/>
          <w:sz w:val="30"/>
        </w:rPr>
        <w:t>Design Contest</w:t>
      </w:r>
    </w:p>
    <w:p w:rsidR="00DB4E33" w:rsidRPr="00FD0E43" w:rsidRDefault="00DB4E33">
      <w:pPr>
        <w:rPr>
          <w:rFonts w:ascii="Arial" w:hAnsi="Arial"/>
        </w:rPr>
      </w:pPr>
    </w:p>
    <w:p w:rsidR="00DB4E33" w:rsidRPr="00FD0E43" w:rsidRDefault="00DB4E33">
      <w:pPr>
        <w:rPr>
          <w:rFonts w:ascii="Arial" w:hAnsi="Arial"/>
        </w:rPr>
      </w:pPr>
    </w:p>
    <w:p w:rsidR="00DB4E33" w:rsidRPr="00FD0E43" w:rsidRDefault="00DB4E33">
      <w:pPr>
        <w:rPr>
          <w:rFonts w:ascii="Arial" w:hAnsi="Arial"/>
        </w:rPr>
      </w:pPr>
      <w:r w:rsidRPr="00FD0E43">
        <w:rPr>
          <w:rFonts w:ascii="Arial" w:hAnsi="Arial"/>
          <w:u w:val="single"/>
        </w:rPr>
        <w:t>Goal:</w:t>
      </w:r>
      <w:r w:rsidRPr="00FD0E43">
        <w:rPr>
          <w:rFonts w:ascii="Arial" w:hAnsi="Arial"/>
        </w:rPr>
        <w:t xml:space="preserve">  To inspire </w:t>
      </w:r>
      <w:ins w:id="2" w:author="swaf" w:date="2009-12-16T13:48:00Z">
        <w:r w:rsidRPr="00FD0E43">
          <w:rPr>
            <w:rFonts w:ascii="Arial" w:hAnsi="Arial"/>
          </w:rPr>
          <w:t>third- and fourth-year HS</w:t>
        </w:r>
      </w:ins>
      <w:ins w:id="3" w:author="swaf" w:date="2009-12-16T10:30:00Z">
        <w:r w:rsidRPr="00FD0E43">
          <w:rPr>
            <w:rFonts w:ascii="Arial" w:hAnsi="Arial"/>
          </w:rPr>
          <w:t xml:space="preserve"> </w:t>
        </w:r>
      </w:ins>
      <w:r w:rsidRPr="00FD0E43">
        <w:rPr>
          <w:rFonts w:ascii="Arial" w:hAnsi="Arial"/>
        </w:rPr>
        <w:t xml:space="preserve">students to learn about </w:t>
      </w:r>
      <w:del w:id="4" w:author="swaf" w:date="2009-12-16T10:31:00Z">
        <w:r w:rsidRPr="00FD0E43" w:rsidDel="00EE7E2E">
          <w:rPr>
            <w:rFonts w:ascii="Arial" w:hAnsi="Arial"/>
          </w:rPr>
          <w:delText xml:space="preserve">Aerospace </w:delText>
        </w:r>
      </w:del>
      <w:r w:rsidRPr="00FD0E43">
        <w:rPr>
          <w:rFonts w:ascii="Arial" w:hAnsi="Arial"/>
        </w:rPr>
        <w:t xml:space="preserve">Engineering </w:t>
      </w:r>
      <w:ins w:id="5" w:author="swaf" w:date="2009-12-16T10:31:00Z">
        <w:r w:rsidRPr="00FD0E43">
          <w:rPr>
            <w:rFonts w:ascii="Arial" w:hAnsi="Arial"/>
          </w:rPr>
          <w:t xml:space="preserve">and Design, </w:t>
        </w:r>
      </w:ins>
      <w:r w:rsidRPr="00FD0E43">
        <w:rPr>
          <w:rFonts w:ascii="Arial" w:hAnsi="Arial"/>
        </w:rPr>
        <w:t xml:space="preserve">motivate them to </w:t>
      </w:r>
      <w:del w:id="6" w:author="swaf" w:date="2009-12-16T10:31:00Z">
        <w:r w:rsidRPr="00FD0E43" w:rsidDel="00EE7E2E">
          <w:rPr>
            <w:rFonts w:ascii="Arial" w:hAnsi="Arial"/>
          </w:rPr>
          <w:delText xml:space="preserve">pursue </w:delText>
        </w:r>
      </w:del>
      <w:ins w:id="7" w:author="swaf" w:date="2009-12-16T10:31:00Z">
        <w:r w:rsidRPr="00FD0E43">
          <w:rPr>
            <w:rFonts w:ascii="Arial" w:hAnsi="Arial"/>
          </w:rPr>
          <w:t xml:space="preserve">consider </w:t>
        </w:r>
      </w:ins>
      <w:r w:rsidRPr="00FD0E43">
        <w:rPr>
          <w:rFonts w:ascii="Arial" w:hAnsi="Arial"/>
        </w:rPr>
        <w:t xml:space="preserve">a career in a </w:t>
      </w:r>
      <w:smartTag w:uri="urn:schemas-microsoft-com:office:smarttags" w:element="stockticker">
        <w:r w:rsidRPr="00FD0E43">
          <w:rPr>
            <w:rFonts w:ascii="Arial" w:hAnsi="Arial"/>
          </w:rPr>
          <w:t>STEM</w:t>
        </w:r>
      </w:smartTag>
      <w:ins w:id="8" w:author="swaf" w:date="2009-12-16T10:31:00Z">
        <w:r w:rsidRPr="00FD0E43">
          <w:rPr>
            <w:rFonts w:ascii="Arial" w:hAnsi="Arial"/>
          </w:rPr>
          <w:t>-related</w:t>
        </w:r>
      </w:ins>
      <w:r w:rsidRPr="00FD0E43">
        <w:rPr>
          <w:rFonts w:ascii="Arial" w:hAnsi="Arial"/>
        </w:rPr>
        <w:t xml:space="preserve"> field, and extend their Calculus abilities from simple function integration to numerical integration using principals already introduced in their Calculus courses</w:t>
      </w:r>
      <w:del w:id="9" w:author="swaf" w:date="2009-12-16T10:31:00Z">
        <w:r w:rsidRPr="00FD0E43" w:rsidDel="00EE7E2E">
          <w:rPr>
            <w:rFonts w:ascii="Arial" w:hAnsi="Arial"/>
          </w:rPr>
          <w:delText xml:space="preserve"> such as Engineering</w:delText>
        </w:r>
      </w:del>
      <w:ins w:id="10" w:author="swaf" w:date="2009-12-16T10:31:00Z">
        <w:r w:rsidRPr="00FD0E43">
          <w:rPr>
            <w:rFonts w:ascii="Arial" w:hAnsi="Arial"/>
          </w:rPr>
          <w:t>.</w:t>
        </w:r>
      </w:ins>
    </w:p>
    <w:p w:rsidR="00DB4E33" w:rsidRPr="00FD0E43" w:rsidRDefault="00DB4E33">
      <w:pPr>
        <w:rPr>
          <w:rFonts w:ascii="Arial" w:hAnsi="Arial"/>
        </w:rPr>
      </w:pPr>
    </w:p>
    <w:p w:rsidR="00DB4E33" w:rsidRPr="00FD0E43" w:rsidRDefault="00DB4E33">
      <w:pPr>
        <w:rPr>
          <w:rFonts w:ascii="Arial" w:hAnsi="Arial"/>
        </w:rPr>
      </w:pPr>
      <w:r w:rsidRPr="00FD0E43">
        <w:rPr>
          <w:rFonts w:ascii="Arial" w:hAnsi="Arial"/>
          <w:u w:val="single"/>
        </w:rPr>
        <w:t>Background:</w:t>
      </w:r>
      <w:r w:rsidRPr="00FD0E43">
        <w:rPr>
          <w:rFonts w:ascii="Arial" w:hAnsi="Arial"/>
        </w:rPr>
        <w:t xml:space="preserve">  Using </w:t>
      </w:r>
      <w:del w:id="11" w:author="swaf" w:date="2009-12-16T10:33:00Z">
        <w:r w:rsidRPr="00FD0E43" w:rsidDel="00EE7E2E">
          <w:rPr>
            <w:rFonts w:ascii="Arial" w:hAnsi="Arial"/>
          </w:rPr>
          <w:delText xml:space="preserve">the </w:delText>
        </w:r>
      </w:del>
      <w:ins w:id="12" w:author="swaf" w:date="2009-12-16T10:33:00Z">
        <w:r w:rsidRPr="00FD0E43">
          <w:rPr>
            <w:rFonts w:ascii="Arial" w:hAnsi="Arial"/>
          </w:rPr>
          <w:t xml:space="preserve">a computational simulation-based </w:t>
        </w:r>
      </w:ins>
      <w:r w:rsidRPr="00FD0E43">
        <w:rPr>
          <w:rFonts w:ascii="Arial" w:hAnsi="Arial"/>
        </w:rPr>
        <w:t xml:space="preserve">tutorial </w:t>
      </w:r>
      <w:del w:id="13" w:author="swaf" w:date="2009-12-16T10:33:00Z">
        <w:r w:rsidRPr="00FD0E43" w:rsidDel="00EE7E2E">
          <w:rPr>
            <w:rFonts w:ascii="Arial" w:hAnsi="Arial"/>
          </w:rPr>
          <w:delText xml:space="preserve">supplied </w:delText>
        </w:r>
      </w:del>
      <w:r w:rsidRPr="00FD0E43">
        <w:rPr>
          <w:rFonts w:ascii="Arial" w:hAnsi="Arial"/>
        </w:rPr>
        <w:t xml:space="preserve">on the </w:t>
      </w:r>
      <w:ins w:id="14" w:author="swaf" w:date="2009-12-16T10:33:00Z">
        <w:r w:rsidRPr="00FD0E43">
          <w:rPr>
            <w:rFonts w:ascii="Arial" w:hAnsi="Arial"/>
          </w:rPr>
          <w:t xml:space="preserve">SimCenter </w:t>
        </w:r>
      </w:ins>
      <w:r w:rsidRPr="00FD0E43">
        <w:rPr>
          <w:rFonts w:ascii="Arial" w:hAnsi="Arial"/>
        </w:rPr>
        <w:t>website that incorporates</w:t>
      </w:r>
      <w:ins w:id="15" w:author="swaf" w:date="2009-12-16T10:34:00Z">
        <w:r w:rsidRPr="00FD0E43">
          <w:rPr>
            <w:rFonts w:ascii="Arial" w:hAnsi="Arial"/>
          </w:rPr>
          <w:t xml:space="preserve"> a simple airfoil</w:t>
        </w:r>
      </w:ins>
      <w:r w:rsidRPr="00FD0E43">
        <w:rPr>
          <w:rFonts w:ascii="Arial" w:hAnsi="Arial"/>
        </w:rPr>
        <w:t>,</w:t>
      </w:r>
      <w:ins w:id="16" w:author="swaf" w:date="2009-12-16T10:34:00Z">
        <w:r w:rsidRPr="00FD0E43">
          <w:rPr>
            <w:rFonts w:ascii="Arial" w:hAnsi="Arial"/>
          </w:rPr>
          <w:t xml:space="preserve"> </w:t>
        </w:r>
      </w:ins>
      <w:r w:rsidRPr="00FD0E43">
        <w:rPr>
          <w:rFonts w:ascii="Arial" w:hAnsi="Arial"/>
        </w:rPr>
        <w:t xml:space="preserve">students can gain an understanding of the basics of </w:t>
      </w:r>
      <w:ins w:id="17" w:author="swaf" w:date="2009-12-16T10:32:00Z">
        <w:r w:rsidRPr="00FD0E43">
          <w:rPr>
            <w:rFonts w:ascii="Arial" w:hAnsi="Arial"/>
          </w:rPr>
          <w:t xml:space="preserve">fluid mechanics in different flight regimes </w:t>
        </w:r>
      </w:ins>
      <w:del w:id="18" w:author="swaf" w:date="2009-12-16T10:32:00Z">
        <w:r w:rsidRPr="00FD0E43" w:rsidDel="00EE7E2E">
          <w:rPr>
            <w:rFonts w:ascii="Arial" w:hAnsi="Arial"/>
          </w:rPr>
          <w:delText xml:space="preserve">sub, trans, and supersonic flight </w:delText>
        </w:r>
      </w:del>
      <w:del w:id="19" w:author="swaf" w:date="2009-12-16T10:34:00Z">
        <w:r w:rsidRPr="00FD0E43" w:rsidDel="00EE7E2E">
          <w:rPr>
            <w:rFonts w:ascii="Arial" w:hAnsi="Arial"/>
          </w:rPr>
          <w:delText xml:space="preserve">using a </w:delText>
        </w:r>
      </w:del>
      <w:del w:id="20" w:author="swaf" w:date="2009-12-16T10:33:00Z">
        <w:r w:rsidRPr="00FD0E43" w:rsidDel="00EE7E2E">
          <w:rPr>
            <w:rFonts w:ascii="Arial" w:hAnsi="Arial"/>
          </w:rPr>
          <w:delText xml:space="preserve">NACA0012 </w:delText>
        </w:r>
      </w:del>
      <w:del w:id="21" w:author="swaf" w:date="2009-12-16T10:34:00Z">
        <w:r w:rsidRPr="00FD0E43" w:rsidDel="00EE7E2E">
          <w:rPr>
            <w:rFonts w:ascii="Arial" w:hAnsi="Arial"/>
          </w:rPr>
          <w:delText>airfoil</w:delText>
        </w:r>
      </w:del>
      <w:r w:rsidRPr="00FD0E43">
        <w:rPr>
          <w:rFonts w:ascii="Arial" w:hAnsi="Arial"/>
        </w:rPr>
        <w:t xml:space="preserve">.  Based on the </w:t>
      </w:r>
      <w:ins w:id="22" w:author="swaf" w:date="2009-12-16T10:34:00Z">
        <w:r w:rsidRPr="00FD0E43">
          <w:rPr>
            <w:rFonts w:ascii="Arial" w:hAnsi="Arial"/>
          </w:rPr>
          <w:t xml:space="preserve">computed </w:t>
        </w:r>
      </w:ins>
      <w:del w:id="23" w:author="swaf" w:date="2009-12-16T10:35:00Z">
        <w:r w:rsidRPr="00FD0E43" w:rsidDel="00EE7E2E">
          <w:rPr>
            <w:rFonts w:ascii="Arial" w:hAnsi="Arial"/>
          </w:rPr>
          <w:delText xml:space="preserve">pressure </w:delText>
        </w:r>
      </w:del>
      <w:r w:rsidRPr="00FD0E43">
        <w:rPr>
          <w:rFonts w:ascii="Arial" w:hAnsi="Arial"/>
        </w:rPr>
        <w:t xml:space="preserve">solutions </w:t>
      </w:r>
      <w:ins w:id="24" w:author="swaf" w:date="2009-12-16T10:35:00Z">
        <w:r w:rsidRPr="00FD0E43">
          <w:rPr>
            <w:rFonts w:ascii="Arial" w:hAnsi="Arial"/>
          </w:rPr>
          <w:t>for pressure on the airfoil surface</w:t>
        </w:r>
      </w:ins>
      <w:del w:id="25" w:author="swaf" w:date="2009-12-16T10:35:00Z">
        <w:r w:rsidRPr="00FD0E43" w:rsidDel="00EE7E2E">
          <w:rPr>
            <w:rFonts w:ascii="Arial" w:hAnsi="Arial"/>
          </w:rPr>
          <w:delText>given after each Euler solve</w:delText>
        </w:r>
      </w:del>
      <w:r w:rsidRPr="00FD0E43">
        <w:rPr>
          <w:rFonts w:ascii="Arial" w:hAnsi="Arial"/>
        </w:rPr>
        <w:t xml:space="preserve">, students will be able to </w:t>
      </w:r>
      <w:del w:id="26" w:author="swaf" w:date="2009-12-16T10:35:00Z">
        <w:r w:rsidRPr="00FD0E43" w:rsidDel="00EE7E2E">
          <w:rPr>
            <w:rFonts w:ascii="Arial" w:hAnsi="Arial"/>
          </w:rPr>
          <w:delText xml:space="preserve">make </w:delText>
        </w:r>
      </w:del>
      <w:ins w:id="27" w:author="swaf" w:date="2009-12-16T10:35:00Z">
        <w:r w:rsidRPr="00FD0E43">
          <w:rPr>
            <w:rFonts w:ascii="Arial" w:hAnsi="Arial"/>
          </w:rPr>
          <w:t xml:space="preserve">estimate </w:t>
        </w:r>
      </w:ins>
      <w:del w:id="28" w:author="swaf" w:date="2010-01-04T14:05:00Z">
        <w:r w:rsidRPr="00FD0E43" w:rsidDel="005F79A9">
          <w:rPr>
            <w:rFonts w:ascii="Arial" w:hAnsi="Arial"/>
          </w:rPr>
          <w:delText xml:space="preserve">lift </w:delText>
        </w:r>
      </w:del>
      <w:ins w:id="29" w:author="swaf" w:date="2010-01-04T14:05:00Z">
        <w:r>
          <w:rPr>
            <w:rFonts w:ascii="Arial" w:hAnsi="Arial"/>
          </w:rPr>
          <w:t>net force acting on the airfoil</w:t>
        </w:r>
      </w:ins>
      <w:del w:id="30" w:author="swaf" w:date="2010-01-04T14:05:00Z">
        <w:r w:rsidRPr="00FD0E43" w:rsidDel="005F79A9">
          <w:rPr>
            <w:rFonts w:ascii="Arial" w:hAnsi="Arial"/>
          </w:rPr>
          <w:delText>and discuss the concepts of drag and shock formation</w:delText>
        </w:r>
      </w:del>
      <w:del w:id="31" w:author="swaf" w:date="2009-12-16T10:35:00Z">
        <w:r w:rsidRPr="00FD0E43" w:rsidDel="00EE7E2E">
          <w:rPr>
            <w:rFonts w:ascii="Arial" w:hAnsi="Arial"/>
          </w:rPr>
          <w:delText xml:space="preserve"> predictions</w:delText>
        </w:r>
      </w:del>
      <w:r w:rsidRPr="00FD0E43">
        <w:rPr>
          <w:rFonts w:ascii="Arial" w:hAnsi="Arial"/>
        </w:rPr>
        <w:t>.</w:t>
      </w:r>
    </w:p>
    <w:p w:rsidR="00DB4E33" w:rsidRPr="00FD0E43" w:rsidRDefault="00DB4E33">
      <w:pPr>
        <w:rPr>
          <w:rFonts w:ascii="Arial" w:hAnsi="Arial"/>
        </w:rPr>
      </w:pPr>
    </w:p>
    <w:p w:rsidR="00DB4E33" w:rsidRPr="00FD0E43" w:rsidRDefault="00DB4E33">
      <w:pPr>
        <w:rPr>
          <w:rFonts w:ascii="Arial" w:hAnsi="Arial"/>
        </w:rPr>
      </w:pPr>
      <w:del w:id="32" w:author="swaf" w:date="2009-12-16T13:45:00Z">
        <w:r w:rsidRPr="00FD0E43" w:rsidDel="000E59AD">
          <w:rPr>
            <w:rFonts w:ascii="Arial" w:hAnsi="Arial"/>
            <w:u w:val="single"/>
          </w:rPr>
          <w:delText>Contest</w:delText>
        </w:r>
      </w:del>
      <w:ins w:id="33" w:author="swaf" w:date="2009-12-16T13:45:00Z">
        <w:r w:rsidRPr="00FD0E43">
          <w:rPr>
            <w:rFonts w:ascii="Arial" w:hAnsi="Arial"/>
            <w:u w:val="single"/>
          </w:rPr>
          <w:t>Objective</w:t>
        </w:r>
      </w:ins>
      <w:r w:rsidRPr="00FD0E43">
        <w:rPr>
          <w:rFonts w:ascii="Arial" w:hAnsi="Arial"/>
          <w:u w:val="single"/>
        </w:rPr>
        <w:t>:</w:t>
      </w:r>
      <w:r w:rsidRPr="00FD0E43">
        <w:rPr>
          <w:rFonts w:ascii="Arial" w:hAnsi="Arial"/>
        </w:rPr>
        <w:t xml:space="preserve">  Use the online </w:t>
      </w:r>
      <w:del w:id="34" w:author="swaf" w:date="2009-12-16T10:38:00Z">
        <w:r w:rsidRPr="00FD0E43" w:rsidDel="00EE7E2E">
          <w:rPr>
            <w:rFonts w:ascii="Arial" w:hAnsi="Arial"/>
          </w:rPr>
          <w:delText>Euler solver</w:delText>
        </w:r>
      </w:del>
      <w:ins w:id="35" w:author="swaf" w:date="2009-12-16T10:38:00Z">
        <w:r w:rsidRPr="00FD0E43">
          <w:rPr>
            <w:rFonts w:ascii="Arial" w:hAnsi="Arial"/>
          </w:rPr>
          <w:t>fluid</w:t>
        </w:r>
      </w:ins>
      <w:ins w:id="36" w:author="swaf" w:date="2009-12-16T10:39:00Z">
        <w:r w:rsidRPr="00FD0E43">
          <w:rPr>
            <w:rFonts w:ascii="Arial" w:hAnsi="Arial"/>
          </w:rPr>
          <w:t>-</w:t>
        </w:r>
      </w:ins>
      <w:ins w:id="37" w:author="swaf" w:date="2009-12-16T10:38:00Z">
        <w:r w:rsidRPr="00FD0E43">
          <w:rPr>
            <w:rFonts w:ascii="Arial" w:hAnsi="Arial"/>
          </w:rPr>
          <w:t>flow simulator</w:t>
        </w:r>
      </w:ins>
      <w:r w:rsidRPr="00FD0E43">
        <w:rPr>
          <w:rFonts w:ascii="Arial" w:hAnsi="Arial"/>
        </w:rPr>
        <w:t xml:space="preserve">, tutorials, and online research </w:t>
      </w:r>
      <w:del w:id="38" w:author="swaf" w:date="2009-12-16T10:38:00Z">
        <w:r w:rsidRPr="00FD0E43" w:rsidDel="00EE7E2E">
          <w:rPr>
            <w:rFonts w:ascii="Arial" w:hAnsi="Arial"/>
          </w:rPr>
          <w:delText xml:space="preserve">into </w:delText>
        </w:r>
      </w:del>
      <w:ins w:id="39" w:author="swaf" w:date="2009-12-16T10:38:00Z">
        <w:r w:rsidRPr="00FD0E43">
          <w:rPr>
            <w:rFonts w:ascii="Arial" w:hAnsi="Arial"/>
          </w:rPr>
          <w:t xml:space="preserve">to learn about </w:t>
        </w:r>
      </w:ins>
      <w:ins w:id="40" w:author="swaf" w:date="2010-01-04T15:17:00Z">
        <w:r>
          <w:rPr>
            <w:rFonts w:ascii="Arial" w:hAnsi="Arial"/>
          </w:rPr>
          <w:t>one</w:t>
        </w:r>
      </w:ins>
      <w:ins w:id="41" w:author="swaf" w:date="2009-12-16T10:38:00Z">
        <w:r w:rsidRPr="00FD0E43">
          <w:rPr>
            <w:rFonts w:ascii="Arial" w:hAnsi="Arial"/>
          </w:rPr>
          <w:t xml:space="preserve"> </w:t>
        </w:r>
      </w:ins>
      <w:ins w:id="42" w:author="swaf" w:date="2009-12-16T10:39:00Z">
        <w:r w:rsidRPr="00FD0E43">
          <w:rPr>
            <w:rFonts w:ascii="Arial" w:hAnsi="Arial"/>
          </w:rPr>
          <w:t xml:space="preserve">of the </w:t>
        </w:r>
      </w:ins>
      <w:ins w:id="43" w:author="swaf" w:date="2009-12-16T10:38:00Z">
        <w:r w:rsidRPr="00FD0E43">
          <w:rPr>
            <w:rFonts w:ascii="Arial" w:hAnsi="Arial"/>
          </w:rPr>
          <w:t xml:space="preserve">most important </w:t>
        </w:r>
      </w:ins>
      <w:ins w:id="44" w:author="swaf" w:date="2010-01-04T15:17:00Z">
        <w:r>
          <w:rPr>
            <w:rFonts w:ascii="Arial" w:hAnsi="Arial"/>
          </w:rPr>
          <w:t>influences</w:t>
        </w:r>
      </w:ins>
      <w:ins w:id="45" w:author="swaf" w:date="2009-12-16T10:38:00Z">
        <w:r w:rsidRPr="00FD0E43">
          <w:rPr>
            <w:rFonts w:ascii="Arial" w:hAnsi="Arial"/>
          </w:rPr>
          <w:t xml:space="preserve"> acting </w:t>
        </w:r>
      </w:ins>
      <w:ins w:id="46" w:author="swaf" w:date="2009-12-16T10:39:00Z">
        <w:r w:rsidRPr="00FD0E43">
          <w:rPr>
            <w:rFonts w:ascii="Arial" w:hAnsi="Arial"/>
          </w:rPr>
          <w:t xml:space="preserve">on an aircraft in </w:t>
        </w:r>
      </w:ins>
      <w:del w:id="47" w:author="swaf" w:date="2009-12-16T10:39:00Z">
        <w:r w:rsidRPr="00FD0E43" w:rsidDel="00770802">
          <w:rPr>
            <w:rFonts w:ascii="Arial" w:hAnsi="Arial"/>
          </w:rPr>
          <w:delText xml:space="preserve">the basics of </w:delText>
        </w:r>
      </w:del>
      <w:r w:rsidRPr="00FD0E43">
        <w:rPr>
          <w:rFonts w:ascii="Arial" w:hAnsi="Arial"/>
        </w:rPr>
        <w:t xml:space="preserve">flight </w:t>
      </w:r>
      <w:del w:id="48" w:author="swaf" w:date="2009-12-16T13:46:00Z">
        <w:r w:rsidRPr="00FD0E43" w:rsidDel="000E59AD">
          <w:rPr>
            <w:rFonts w:ascii="Arial" w:hAnsi="Arial"/>
          </w:rPr>
          <w:delText>(</w:delText>
        </w:r>
      </w:del>
      <w:ins w:id="49" w:author="swaf" w:date="2009-12-16T13:46:00Z">
        <w:r w:rsidRPr="00FD0E43">
          <w:rPr>
            <w:rFonts w:ascii="Arial" w:hAnsi="Arial"/>
          </w:rPr>
          <w:t xml:space="preserve"> -- </w:t>
        </w:r>
      </w:ins>
      <w:del w:id="50" w:author="swaf" w:date="2010-01-04T15:17:00Z">
        <w:r w:rsidRPr="00FD0E43" w:rsidDel="00770CC7">
          <w:rPr>
            <w:rFonts w:ascii="Arial" w:hAnsi="Arial"/>
          </w:rPr>
          <w:delText>lift and drag</w:delText>
        </w:r>
      </w:del>
      <w:ins w:id="51" w:author="swaf" w:date="2010-01-04T15:17:00Z">
        <w:r>
          <w:rPr>
            <w:rFonts w:ascii="Arial" w:hAnsi="Arial"/>
          </w:rPr>
          <w:t>net force due to changes in pressure</w:t>
        </w:r>
      </w:ins>
      <w:ins w:id="52" w:author="swaf" w:date="2009-12-16T13:46:00Z">
        <w:r w:rsidRPr="00FD0E43">
          <w:rPr>
            <w:rFonts w:ascii="Arial" w:hAnsi="Arial"/>
          </w:rPr>
          <w:t xml:space="preserve"> --</w:t>
        </w:r>
      </w:ins>
      <w:del w:id="53" w:author="swaf" w:date="2009-12-16T13:46:00Z">
        <w:r w:rsidRPr="00FD0E43" w:rsidDel="000E59AD">
          <w:rPr>
            <w:rFonts w:ascii="Arial" w:hAnsi="Arial"/>
          </w:rPr>
          <w:delText>)</w:delText>
        </w:r>
      </w:del>
      <w:ins w:id="54" w:author="swaf" w:date="2009-12-16T10:40:00Z">
        <w:r w:rsidRPr="00FD0E43">
          <w:rPr>
            <w:rFonts w:ascii="Arial" w:hAnsi="Arial"/>
          </w:rPr>
          <w:t>, and</w:t>
        </w:r>
      </w:ins>
      <w:r w:rsidRPr="00FD0E43">
        <w:rPr>
          <w:rFonts w:ascii="Arial" w:hAnsi="Arial"/>
        </w:rPr>
        <w:t xml:space="preserve"> write a single five-page paper (with introduction and conclusion) explaining </w:t>
      </w:r>
      <w:ins w:id="55" w:author="swaf" w:date="2009-12-16T10:40:00Z">
        <w:r w:rsidRPr="00FD0E43">
          <w:rPr>
            <w:rFonts w:ascii="Arial" w:hAnsi="Arial"/>
          </w:rPr>
          <w:t xml:space="preserve">the results of your investigation for </w:t>
        </w:r>
      </w:ins>
      <w:r w:rsidRPr="00FD0E43">
        <w:rPr>
          <w:rFonts w:ascii="Arial" w:hAnsi="Arial"/>
        </w:rPr>
        <w:t xml:space="preserve">the following </w:t>
      </w:r>
      <w:del w:id="56" w:author="swaf" w:date="2010-01-04T15:18:00Z">
        <w:r w:rsidRPr="00FD0E43" w:rsidDel="00770CC7">
          <w:rPr>
            <w:rFonts w:ascii="Arial" w:hAnsi="Arial"/>
          </w:rPr>
          <w:delText xml:space="preserve">three </w:delText>
        </w:r>
      </w:del>
      <w:del w:id="57" w:author="swaf" w:date="2009-12-16T10:41:00Z">
        <w:r w:rsidRPr="00FD0E43" w:rsidDel="00770802">
          <w:rPr>
            <w:rFonts w:ascii="Arial" w:hAnsi="Arial"/>
          </w:rPr>
          <w:delText>scenarios</w:delText>
        </w:r>
      </w:del>
      <w:ins w:id="58" w:author="swaf" w:date="2010-01-04T14:12:00Z">
        <w:r>
          <w:rPr>
            <w:rFonts w:ascii="Arial" w:hAnsi="Arial"/>
          </w:rPr>
          <w:t>cases</w:t>
        </w:r>
      </w:ins>
      <w:del w:id="59" w:author="swaf" w:date="2010-01-04T14:22:00Z">
        <w:r w:rsidRPr="00FD0E43" w:rsidDel="00237F24">
          <w:rPr>
            <w:rFonts w:ascii="Arial" w:hAnsi="Arial"/>
          </w:rPr>
          <w:delText>:</w:delText>
        </w:r>
      </w:del>
    </w:p>
    <w:p w:rsidR="00DB4E33" w:rsidRPr="00FD0E43" w:rsidRDefault="00DB4E33">
      <w:pPr>
        <w:rPr>
          <w:rFonts w:ascii="Arial" w:hAnsi="Arial"/>
        </w:rPr>
      </w:pPr>
    </w:p>
    <w:p w:rsidR="00DB4E33" w:rsidRDefault="00DB4E33" w:rsidP="00DB4E33">
      <w:pPr>
        <w:pStyle w:val="ListParagraph"/>
        <w:numPr>
          <w:ilvl w:val="0"/>
          <w:numId w:val="2"/>
          <w:ins w:id="60" w:author="Unknown"/>
        </w:numPr>
        <w:rPr>
          <w:rFonts w:ascii="Arial" w:hAnsi="Arial"/>
        </w:rPr>
        <w:pPrChange w:id="61" w:author="swaf" w:date="2010-01-04T14:12:00Z">
          <w:pPr>
            <w:pStyle w:val="ListParagraph"/>
            <w:numPr>
              <w:numId w:val="2"/>
            </w:numPr>
            <w:tabs>
              <w:tab w:val="num" w:pos="1080"/>
            </w:tabs>
            <w:ind w:left="0" w:hanging="360"/>
          </w:pPr>
        </w:pPrChange>
      </w:pPr>
      <w:ins w:id="62" w:author="swaf" w:date="2010-01-04T14:22:00Z">
        <w:r>
          <w:rPr>
            <w:rFonts w:ascii="Arial" w:hAnsi="Arial"/>
          </w:rPr>
          <w:t>For a l</w:t>
        </w:r>
      </w:ins>
      <w:ins w:id="63" w:author="swaf" w:date="2009-12-16T10:41:00Z">
        <w:r>
          <w:rPr>
            <w:rFonts w:ascii="Arial" w:hAnsi="Arial"/>
          </w:rPr>
          <w:t xml:space="preserve">ow </w:t>
        </w:r>
      </w:ins>
      <w:ins w:id="64" w:author="swaf" w:date="2010-01-04T14:22:00Z">
        <w:r>
          <w:rPr>
            <w:rFonts w:ascii="Arial" w:hAnsi="Arial"/>
          </w:rPr>
          <w:t>s</w:t>
        </w:r>
      </w:ins>
      <w:ins w:id="65" w:author="swaf" w:date="2009-12-16T10:41:00Z">
        <w:r w:rsidRPr="00FD0E43">
          <w:rPr>
            <w:rFonts w:ascii="Arial" w:hAnsi="Arial"/>
          </w:rPr>
          <w:t xml:space="preserve">peed </w:t>
        </w:r>
      </w:ins>
      <w:ins w:id="66" w:author="swaf" w:date="2010-01-04T14:22:00Z">
        <w:r>
          <w:rPr>
            <w:rFonts w:ascii="Arial" w:hAnsi="Arial"/>
          </w:rPr>
          <w:t>(</w:t>
        </w:r>
      </w:ins>
      <w:r w:rsidRPr="00FD0E43">
        <w:rPr>
          <w:rFonts w:ascii="Arial" w:hAnsi="Arial"/>
        </w:rPr>
        <w:t>Subsonic</w:t>
      </w:r>
      <w:ins w:id="67" w:author="swaf" w:date="2009-12-16T10:41:00Z">
        <w:r w:rsidRPr="00FD0E43">
          <w:rPr>
            <w:rFonts w:ascii="Arial" w:hAnsi="Arial"/>
          </w:rPr>
          <w:t>, Mach = 0.5</w:t>
        </w:r>
      </w:ins>
      <w:ins w:id="68" w:author="swaf" w:date="2009-12-16T10:44:00Z">
        <w:r w:rsidRPr="00FD0E43">
          <w:rPr>
            <w:rStyle w:val="FootnoteReference"/>
            <w:rFonts w:ascii="Arial" w:hAnsi="Arial"/>
          </w:rPr>
          <w:footnoteReference w:customMarkFollows="1" w:id="1"/>
          <w:t>†</w:t>
        </w:r>
      </w:ins>
      <w:ins w:id="74" w:author="swaf" w:date="2009-12-16T10:41:00Z">
        <w:r w:rsidRPr="00FD0E43">
          <w:rPr>
            <w:rFonts w:ascii="Arial" w:hAnsi="Arial"/>
          </w:rPr>
          <w:t>)</w:t>
        </w:r>
      </w:ins>
      <w:ins w:id="75" w:author="swaf" w:date="2010-01-04T14:22:00Z">
        <w:r>
          <w:rPr>
            <w:rFonts w:ascii="Arial" w:hAnsi="Arial"/>
          </w:rPr>
          <w:t xml:space="preserve"> flow</w:t>
        </w:r>
      </w:ins>
      <w:r w:rsidRPr="00FD0E43">
        <w:rPr>
          <w:rFonts w:ascii="Arial" w:hAnsi="Arial"/>
        </w:rPr>
        <w:t xml:space="preserve">:  </w:t>
      </w:r>
      <w:del w:id="76" w:author="swaf" w:date="2010-01-04T14:13:00Z">
        <w:r w:rsidRPr="00FD0E43" w:rsidDel="00CD7EBF">
          <w:rPr>
            <w:rFonts w:ascii="Arial" w:hAnsi="Arial"/>
          </w:rPr>
          <w:delText xml:space="preserve">How </w:delText>
        </w:r>
      </w:del>
      <w:ins w:id="77" w:author="swaf" w:date="2010-01-04T14:13:00Z">
        <w:r>
          <w:rPr>
            <w:rFonts w:ascii="Arial" w:hAnsi="Arial"/>
          </w:rPr>
          <w:t xml:space="preserve">Using </w:t>
        </w:r>
      </w:ins>
      <w:ins w:id="78" w:author="swaf" w:date="2010-01-04T14:23:00Z">
        <w:r>
          <w:rPr>
            <w:rFonts w:ascii="Arial" w:hAnsi="Arial"/>
          </w:rPr>
          <w:t>various</w:t>
        </w:r>
      </w:ins>
      <w:ins w:id="79" w:author="swaf" w:date="2010-01-04T14:13:00Z">
        <w:r>
          <w:rPr>
            <w:rFonts w:ascii="Arial" w:hAnsi="Arial"/>
          </w:rPr>
          <w:t xml:space="preserve"> values of angle of attack</w:t>
        </w:r>
      </w:ins>
      <w:ins w:id="80" w:author="swaf" w:date="2010-01-04T14:28:00Z">
        <w:r>
          <w:rPr>
            <w:rStyle w:val="FootnoteReference"/>
          </w:rPr>
          <w:t>‡</w:t>
        </w:r>
      </w:ins>
      <w:ins w:id="81" w:author="swaf" w:date="2010-01-04T14:23:00Z">
        <w:r>
          <w:rPr>
            <w:rFonts w:ascii="Arial" w:hAnsi="Arial"/>
          </w:rPr>
          <w:t>, determine the change in</w:t>
        </w:r>
      </w:ins>
      <w:del w:id="82" w:author="swaf" w:date="2010-01-04T14:23:00Z">
        <w:r w:rsidRPr="00FD0E43" w:rsidDel="00237F24">
          <w:rPr>
            <w:rFonts w:ascii="Arial" w:hAnsi="Arial"/>
          </w:rPr>
          <w:delText>and why does</w:delText>
        </w:r>
      </w:del>
      <w:r w:rsidRPr="00FD0E43">
        <w:rPr>
          <w:rFonts w:ascii="Arial" w:hAnsi="Arial"/>
        </w:rPr>
        <w:t xml:space="preserve"> </w:t>
      </w:r>
      <w:del w:id="83" w:author="swaf" w:date="2010-01-04T14:11:00Z">
        <w:r w:rsidRPr="00FD0E43" w:rsidDel="00CD7EBF">
          <w:rPr>
            <w:rFonts w:ascii="Arial" w:hAnsi="Arial"/>
          </w:rPr>
          <w:delText xml:space="preserve">lift </w:delText>
        </w:r>
      </w:del>
      <w:ins w:id="84" w:author="swaf" w:date="2010-01-04T14:11:00Z">
        <w:r>
          <w:rPr>
            <w:rFonts w:ascii="Arial" w:hAnsi="Arial"/>
          </w:rPr>
          <w:t>net force</w:t>
        </w:r>
        <w:r w:rsidRPr="00FD0E43">
          <w:rPr>
            <w:rFonts w:ascii="Arial" w:hAnsi="Arial"/>
          </w:rPr>
          <w:t xml:space="preserve"> </w:t>
        </w:r>
      </w:ins>
      <w:del w:id="85" w:author="swaf" w:date="2010-01-04T14:24:00Z">
        <w:r w:rsidRPr="00FD0E43" w:rsidDel="00237F24">
          <w:rPr>
            <w:rFonts w:ascii="Arial" w:hAnsi="Arial"/>
          </w:rPr>
          <w:delText xml:space="preserve">change </w:delText>
        </w:r>
      </w:del>
      <w:r w:rsidRPr="00FD0E43">
        <w:rPr>
          <w:rFonts w:ascii="Arial" w:hAnsi="Arial"/>
        </w:rPr>
        <w:t>based on</w:t>
      </w:r>
      <w:ins w:id="86" w:author="swaf" w:date="2010-01-04T14:24:00Z">
        <w:r>
          <w:rPr>
            <w:rFonts w:ascii="Arial" w:hAnsi="Arial"/>
          </w:rPr>
          <w:t xml:space="preserve"> changes in</w:t>
        </w:r>
      </w:ins>
      <w:r w:rsidRPr="00FD0E43">
        <w:rPr>
          <w:rFonts w:ascii="Arial" w:hAnsi="Arial"/>
        </w:rPr>
        <w:t xml:space="preserve"> angle of attack</w:t>
      </w:r>
      <w:del w:id="87" w:author="swaf" w:date="2009-12-16T10:45:00Z">
        <w:r w:rsidRPr="00FD0E43" w:rsidDel="00770802">
          <w:rPr>
            <w:rFonts w:ascii="Arial" w:hAnsi="Arial"/>
          </w:rPr>
          <w:delText xml:space="preserve"> at</w:delText>
        </w:r>
      </w:del>
      <w:ins w:id="88" w:author="swaf" w:date="2009-12-16T10:45:00Z">
        <w:r w:rsidRPr="00FD0E43">
          <w:rPr>
            <w:rStyle w:val="FootnoteReference"/>
            <w:rFonts w:ascii="Arial" w:hAnsi="Arial"/>
          </w:rPr>
          <w:footnoteReference w:customMarkFollows="1" w:id="2"/>
          <w:t>‡</w:t>
        </w:r>
      </w:ins>
      <w:ins w:id="90" w:author="swaf" w:date="2010-01-04T14:24:00Z">
        <w:r>
          <w:rPr>
            <w:rFonts w:ascii="Arial" w:hAnsi="Arial"/>
          </w:rPr>
          <w:t xml:space="preserve">. </w:t>
        </w:r>
      </w:ins>
      <w:del w:id="91" w:author="swaf" w:date="2010-01-04T14:24:00Z">
        <w:r w:rsidRPr="00FD0E43" w:rsidDel="00237F24">
          <w:rPr>
            <w:rFonts w:ascii="Arial" w:hAnsi="Arial"/>
          </w:rPr>
          <w:delText xml:space="preserve"> (u</w:delText>
        </w:r>
      </w:del>
      <w:ins w:id="92" w:author="swaf" w:date="2010-01-04T14:24:00Z">
        <w:r>
          <w:rPr>
            <w:rFonts w:ascii="Arial" w:hAnsi="Arial"/>
          </w:rPr>
          <w:t>U</w:t>
        </w:r>
      </w:ins>
      <w:r w:rsidRPr="00FD0E43">
        <w:rPr>
          <w:rFonts w:ascii="Arial" w:hAnsi="Arial"/>
        </w:rPr>
        <w:t xml:space="preserve">se </w:t>
      </w:r>
      <w:del w:id="93" w:author="swaf" w:date="2010-01-04T14:24:00Z">
        <w:r w:rsidRPr="00FD0E43" w:rsidDel="00237F24">
          <w:rPr>
            <w:rFonts w:ascii="Arial" w:hAnsi="Arial"/>
          </w:rPr>
          <w:delText xml:space="preserve">three separate </w:delText>
        </w:r>
      </w:del>
      <w:r w:rsidRPr="00FD0E43">
        <w:rPr>
          <w:rFonts w:ascii="Arial" w:hAnsi="Arial"/>
        </w:rPr>
        <w:t xml:space="preserve">angles of attack </w:t>
      </w:r>
      <w:del w:id="94" w:author="swaf" w:date="2010-01-04T14:24:00Z">
        <w:r w:rsidRPr="00FD0E43" w:rsidDel="00237F24">
          <w:rPr>
            <w:rFonts w:ascii="Arial" w:hAnsi="Arial"/>
          </w:rPr>
          <w:delText>(i.e.,</w:delText>
        </w:r>
      </w:del>
      <w:ins w:id="95" w:author="swaf" w:date="2010-01-04T14:24:00Z">
        <w:r>
          <w:rPr>
            <w:rFonts w:ascii="Arial" w:hAnsi="Arial"/>
          </w:rPr>
          <w:t>of</w:t>
        </w:r>
      </w:ins>
      <w:r w:rsidRPr="00FD0E43">
        <w:rPr>
          <w:rFonts w:ascii="Arial" w:hAnsi="Arial"/>
        </w:rPr>
        <w:t xml:space="preserve"> -2</w:t>
      </w:r>
      <w:r w:rsidRPr="00FD0E43">
        <w:rPr>
          <w:rFonts w:ascii="Arial" w:hAnsi="Arial"/>
        </w:rPr>
        <w:sym w:font="Symbol" w:char="F0B0"/>
      </w:r>
      <w:r w:rsidRPr="00FD0E43">
        <w:rPr>
          <w:rFonts w:ascii="Arial" w:hAnsi="Arial"/>
        </w:rPr>
        <w:t>, 0</w:t>
      </w:r>
      <w:r w:rsidRPr="00FD0E43">
        <w:rPr>
          <w:rFonts w:ascii="Arial" w:hAnsi="Arial"/>
        </w:rPr>
        <w:sym w:font="Symbol" w:char="F0B0"/>
      </w:r>
      <w:r w:rsidRPr="00FD0E43">
        <w:rPr>
          <w:rFonts w:ascii="Arial" w:hAnsi="Arial"/>
        </w:rPr>
        <w:t xml:space="preserve">, </w:t>
      </w:r>
      <w:ins w:id="96" w:author="swaf" w:date="2010-01-04T14:25:00Z">
        <w:r>
          <w:rPr>
            <w:rFonts w:ascii="Arial" w:hAnsi="Arial"/>
          </w:rPr>
          <w:t>+</w:t>
        </w:r>
      </w:ins>
      <w:r w:rsidRPr="00FD0E43">
        <w:rPr>
          <w:rFonts w:ascii="Arial" w:hAnsi="Arial"/>
        </w:rPr>
        <w:t>2</w:t>
      </w:r>
      <w:r w:rsidRPr="00FD0E43">
        <w:rPr>
          <w:rFonts w:ascii="Arial" w:hAnsi="Arial"/>
        </w:rPr>
        <w:sym w:font="Symbol" w:char="F0B0"/>
      </w:r>
      <w:ins w:id="97" w:author="swaf" w:date="2010-01-04T14:12:00Z">
        <w:r>
          <w:rPr>
            <w:rFonts w:ascii="Arial" w:hAnsi="Arial"/>
          </w:rPr>
          <w:t xml:space="preserve">, </w:t>
        </w:r>
      </w:ins>
      <w:ins w:id="98" w:author="swaf" w:date="2010-01-04T14:25:00Z">
        <w:r>
          <w:rPr>
            <w:rFonts w:ascii="Arial" w:hAnsi="Arial"/>
          </w:rPr>
          <w:t>+</w:t>
        </w:r>
      </w:ins>
      <w:ins w:id="99" w:author="swaf" w:date="2010-01-04T14:13:00Z">
        <w:r>
          <w:rPr>
            <w:rFonts w:ascii="Arial" w:hAnsi="Arial"/>
          </w:rPr>
          <w:t>4</w:t>
        </w:r>
        <w:r w:rsidRPr="00FD0E43">
          <w:rPr>
            <w:rFonts w:ascii="Arial" w:hAnsi="Arial"/>
          </w:rPr>
          <w:sym w:font="Symbol" w:char="F0B0"/>
        </w:r>
        <w:r>
          <w:rPr>
            <w:rFonts w:ascii="Arial" w:hAnsi="Arial"/>
          </w:rPr>
          <w:t xml:space="preserve">, and </w:t>
        </w:r>
      </w:ins>
      <w:ins w:id="100" w:author="swaf" w:date="2010-01-04T14:25:00Z">
        <w:r>
          <w:rPr>
            <w:rFonts w:ascii="Arial" w:hAnsi="Arial"/>
          </w:rPr>
          <w:t>+</w:t>
        </w:r>
      </w:ins>
      <w:ins w:id="101" w:author="swaf" w:date="2010-01-04T14:13:00Z">
        <w:r>
          <w:rPr>
            <w:rFonts w:ascii="Arial" w:hAnsi="Arial"/>
          </w:rPr>
          <w:t>6</w:t>
        </w:r>
        <w:r w:rsidRPr="00FD0E43">
          <w:rPr>
            <w:rFonts w:ascii="Arial" w:hAnsi="Arial"/>
          </w:rPr>
          <w:sym w:font="Symbol" w:char="F0B0"/>
        </w:r>
      </w:ins>
      <w:del w:id="102" w:author="swaf" w:date="2010-01-04T14:25:00Z">
        <w:r w:rsidRPr="00FD0E43" w:rsidDel="00237F24">
          <w:rPr>
            <w:rFonts w:ascii="Arial" w:hAnsi="Arial"/>
          </w:rPr>
          <w:delText>))</w:delText>
        </w:r>
      </w:del>
      <w:del w:id="103" w:author="swaf" w:date="2009-12-16T10:41:00Z">
        <w:r w:rsidRPr="00FD0E43" w:rsidDel="00770802">
          <w:rPr>
            <w:rFonts w:ascii="Arial" w:hAnsi="Arial"/>
          </w:rPr>
          <w:delText xml:space="preserve"> Mach = 0.55</w:delText>
        </w:r>
      </w:del>
      <w:del w:id="104" w:author="swaf" w:date="2010-01-04T14:25:00Z">
        <w:r w:rsidRPr="00FD0E43" w:rsidDel="00237F24">
          <w:rPr>
            <w:rFonts w:ascii="Arial" w:hAnsi="Arial"/>
          </w:rPr>
          <w:delText>?</w:delText>
        </w:r>
      </w:del>
      <w:ins w:id="105" w:author="swaf" w:date="2010-01-04T14:25:00Z">
        <w:r>
          <w:rPr>
            <w:rFonts w:ascii="Arial" w:hAnsi="Arial"/>
          </w:rPr>
          <w:t>.</w:t>
        </w:r>
      </w:ins>
    </w:p>
    <w:p w:rsidR="00DB4E33" w:rsidRPr="00FD0E43" w:rsidDel="00CD7EBF" w:rsidRDefault="00DB4E33">
      <w:pPr>
        <w:numPr>
          <w:ins w:id="106" w:author="swaf" w:date="2009-12-16T13:47:00Z"/>
        </w:numPr>
        <w:rPr>
          <w:del w:id="107" w:author="swaf" w:date="2010-01-04T14:12:00Z"/>
          <w:rFonts w:ascii="Arial" w:hAnsi="Arial"/>
        </w:rPr>
      </w:pPr>
      <w:del w:id="108" w:author="swaf" w:date="2010-01-04T14:12:00Z">
        <w:r w:rsidRPr="00FD0E43" w:rsidDel="00CD7EBF">
          <w:rPr>
            <w:rFonts w:ascii="Arial" w:hAnsi="Arial"/>
          </w:rPr>
          <w:delText xml:space="preserve">Transonic:  How and why does shock formation change based on angle </w:delText>
        </w:r>
      </w:del>
      <w:del w:id="109" w:author="swaf" w:date="2009-12-16T10:46:00Z">
        <w:r w:rsidRPr="00FD0E43" w:rsidDel="00770802">
          <w:rPr>
            <w:rFonts w:ascii="Arial" w:hAnsi="Arial"/>
          </w:rPr>
          <w:delText xml:space="preserve"> </w:delText>
        </w:r>
      </w:del>
      <w:del w:id="110" w:author="swaf" w:date="2010-01-04T14:12:00Z">
        <w:r w:rsidRPr="00FD0E43" w:rsidDel="00CD7EBF">
          <w:rPr>
            <w:rFonts w:ascii="Arial" w:hAnsi="Arial"/>
          </w:rPr>
          <w:delText xml:space="preserve">of </w:delText>
        </w:r>
      </w:del>
      <w:del w:id="111" w:author="swaf" w:date="2009-12-16T10:46:00Z">
        <w:r w:rsidRPr="00FD0E43" w:rsidDel="00770802">
          <w:rPr>
            <w:rFonts w:ascii="Arial" w:hAnsi="Arial"/>
          </w:rPr>
          <w:delText xml:space="preserve"> </w:delText>
        </w:r>
      </w:del>
      <w:del w:id="112" w:author="swaf" w:date="2010-01-04T14:12:00Z">
        <w:r w:rsidRPr="00FD0E43" w:rsidDel="00CD7EBF">
          <w:rPr>
            <w:rFonts w:ascii="Arial" w:hAnsi="Arial"/>
          </w:rPr>
          <w:delText>attack (use three separate angles of attack (i.e., -2</w:delText>
        </w:r>
        <w:r w:rsidRPr="00FD0E43" w:rsidDel="00CD7EBF">
          <w:rPr>
            <w:rFonts w:ascii="Arial" w:hAnsi="Arial"/>
          </w:rPr>
          <w:sym w:font="Symbol" w:char="F0B0"/>
        </w:r>
        <w:r w:rsidRPr="00FD0E43" w:rsidDel="00CD7EBF">
          <w:rPr>
            <w:rFonts w:ascii="Arial" w:hAnsi="Arial"/>
          </w:rPr>
          <w:delText>, 0</w:delText>
        </w:r>
        <w:r w:rsidRPr="00FD0E43" w:rsidDel="00CD7EBF">
          <w:rPr>
            <w:rFonts w:ascii="Arial" w:hAnsi="Arial"/>
          </w:rPr>
          <w:sym w:font="Symbol" w:char="F0B0"/>
        </w:r>
        <w:r w:rsidRPr="00FD0E43" w:rsidDel="00CD7EBF">
          <w:rPr>
            <w:rFonts w:ascii="Arial" w:hAnsi="Arial"/>
          </w:rPr>
          <w:delText>, 2</w:delText>
        </w:r>
        <w:r w:rsidRPr="00FD0E43" w:rsidDel="00CD7EBF">
          <w:rPr>
            <w:rFonts w:ascii="Arial" w:hAnsi="Arial"/>
          </w:rPr>
          <w:sym w:font="Symbol" w:char="F0B0"/>
        </w:r>
        <w:r w:rsidRPr="00FD0E43" w:rsidDel="00CD7EBF">
          <w:rPr>
            <w:rFonts w:ascii="Arial" w:hAnsi="Arial"/>
          </w:rPr>
          <w:delText>))</w:delText>
        </w:r>
      </w:del>
      <w:del w:id="113" w:author="swaf" w:date="2009-12-16T10:47:00Z">
        <w:r w:rsidRPr="00FD0E43" w:rsidDel="00770802">
          <w:rPr>
            <w:rFonts w:ascii="Arial" w:hAnsi="Arial"/>
          </w:rPr>
          <w:delText xml:space="preserve"> at</w:delText>
        </w:r>
      </w:del>
      <w:del w:id="114" w:author="swaf" w:date="2009-12-16T10:46:00Z">
        <w:r w:rsidRPr="00FD0E43" w:rsidDel="00770802">
          <w:rPr>
            <w:rFonts w:ascii="Arial" w:hAnsi="Arial"/>
          </w:rPr>
          <w:delText xml:space="preserve"> Mach = 0.75</w:delText>
        </w:r>
      </w:del>
      <w:del w:id="115" w:author="swaf" w:date="2010-01-04T14:12:00Z">
        <w:r w:rsidRPr="00FD0E43" w:rsidDel="00CD7EBF">
          <w:rPr>
            <w:rFonts w:ascii="Arial" w:hAnsi="Arial"/>
          </w:rPr>
          <w:delText>?</w:delText>
        </w:r>
      </w:del>
    </w:p>
    <w:p w:rsidR="00DB4E33" w:rsidRPr="00FD0E43" w:rsidDel="00CD7EBF" w:rsidRDefault="00DB4E33">
      <w:pPr>
        <w:numPr>
          <w:ins w:id="116" w:author="swaf" w:date="2009-12-16T13:47:00Z"/>
        </w:numPr>
        <w:rPr>
          <w:del w:id="117" w:author="swaf" w:date="2010-01-04T14:12:00Z"/>
          <w:rFonts w:ascii="Arial" w:hAnsi="Arial"/>
        </w:rPr>
      </w:pPr>
      <w:del w:id="118" w:author="swaf" w:date="2010-01-04T14:12:00Z">
        <w:r w:rsidRPr="00FD0E43" w:rsidDel="00CD7EBF">
          <w:rPr>
            <w:rFonts w:ascii="Arial" w:hAnsi="Arial"/>
          </w:rPr>
          <w:delText>Supersonic: How and why does lift change based on angle of attack (use three separate angles of attack (i.e., -2</w:delText>
        </w:r>
        <w:r w:rsidRPr="00FD0E43" w:rsidDel="00CD7EBF">
          <w:rPr>
            <w:rFonts w:ascii="Arial" w:hAnsi="Arial"/>
          </w:rPr>
          <w:sym w:font="Symbol" w:char="F0B0"/>
        </w:r>
        <w:r w:rsidRPr="00FD0E43" w:rsidDel="00CD7EBF">
          <w:rPr>
            <w:rFonts w:ascii="Arial" w:hAnsi="Arial"/>
          </w:rPr>
          <w:delText>, 0</w:delText>
        </w:r>
        <w:r w:rsidRPr="00FD0E43" w:rsidDel="00CD7EBF">
          <w:rPr>
            <w:rFonts w:ascii="Arial" w:hAnsi="Arial"/>
          </w:rPr>
          <w:sym w:font="Symbol" w:char="F0B0"/>
        </w:r>
        <w:r w:rsidRPr="00FD0E43" w:rsidDel="00CD7EBF">
          <w:rPr>
            <w:rFonts w:ascii="Arial" w:hAnsi="Arial"/>
          </w:rPr>
          <w:delText>, 2</w:delText>
        </w:r>
        <w:r w:rsidRPr="00FD0E43" w:rsidDel="00CD7EBF">
          <w:rPr>
            <w:rFonts w:ascii="Arial" w:hAnsi="Arial"/>
          </w:rPr>
          <w:sym w:font="Symbol" w:char="F0B0"/>
        </w:r>
        <w:r w:rsidRPr="00FD0E43" w:rsidDel="00CD7EBF">
          <w:rPr>
            <w:rFonts w:ascii="Arial" w:hAnsi="Arial"/>
          </w:rPr>
          <w:delText>))</w:delText>
        </w:r>
      </w:del>
      <w:del w:id="119" w:author="swaf" w:date="2009-12-16T10:47:00Z">
        <w:r w:rsidRPr="00FD0E43" w:rsidDel="00770802">
          <w:rPr>
            <w:rFonts w:ascii="Arial" w:hAnsi="Arial"/>
          </w:rPr>
          <w:delText xml:space="preserve"> at Mach = 1.05</w:delText>
        </w:r>
      </w:del>
      <w:del w:id="120" w:author="swaf" w:date="2010-01-04T14:12:00Z">
        <w:r w:rsidRPr="00FD0E43" w:rsidDel="00CD7EBF">
          <w:rPr>
            <w:rFonts w:ascii="Arial" w:hAnsi="Arial"/>
          </w:rPr>
          <w:delText>?</w:delText>
        </w:r>
      </w:del>
    </w:p>
    <w:p w:rsidR="00DB4E33" w:rsidRPr="00FD0E43" w:rsidRDefault="00DB4E33">
      <w:pPr>
        <w:numPr>
          <w:ins w:id="121" w:author="swaf" w:date="2009-12-16T13:47:00Z"/>
        </w:numPr>
        <w:rPr>
          <w:ins w:id="122" w:author="swaf" w:date="2009-12-16T13:47:00Z"/>
          <w:rFonts w:ascii="Arial" w:hAnsi="Arial"/>
        </w:rPr>
      </w:pPr>
    </w:p>
    <w:p w:rsidR="00DB4E33" w:rsidRPr="00FD0E43" w:rsidRDefault="00DB4E33">
      <w:pPr>
        <w:numPr>
          <w:ins w:id="123" w:author="swaf" w:date="2009-12-16T13:47:00Z"/>
        </w:numPr>
        <w:rPr>
          <w:rFonts w:ascii="Arial" w:hAnsi="Arial"/>
        </w:rPr>
      </w:pPr>
      <w:ins w:id="124" w:author="swaf" w:date="2010-01-04T14:25:00Z">
        <w:r>
          <w:rPr>
            <w:rFonts w:ascii="Arial" w:hAnsi="Arial"/>
          </w:rPr>
          <w:t>Net force is</w:t>
        </w:r>
      </w:ins>
      <w:del w:id="125" w:author="swaf" w:date="2010-01-04T14:25:00Z">
        <w:r w:rsidRPr="00FD0E43" w:rsidDel="00237F24">
          <w:rPr>
            <w:rFonts w:ascii="Arial" w:hAnsi="Arial"/>
          </w:rPr>
          <w:delText>and drag are</w:delText>
        </w:r>
      </w:del>
      <w:ins w:id="126" w:author="swaf" w:date="2009-12-16T13:47:00Z">
        <w:r w:rsidRPr="00FD0E43">
          <w:rPr>
            <w:rFonts w:ascii="Arial" w:hAnsi="Arial"/>
          </w:rPr>
          <w:t xml:space="preserve"> calculated by</w:t>
        </w:r>
      </w:ins>
      <w:ins w:id="127" w:author="swaf" w:date="2009-12-17T13:26:00Z">
        <w:r w:rsidRPr="00FD0E43">
          <w:rPr>
            <w:rFonts w:ascii="Arial" w:hAnsi="Arial"/>
          </w:rPr>
          <w:t xml:space="preserve"> </w:t>
        </w:r>
      </w:ins>
      <w:ins w:id="128" w:author="swaf" w:date="2009-12-16T13:47:00Z">
        <w:r w:rsidRPr="00FD0E43">
          <w:rPr>
            <w:rFonts w:ascii="Arial" w:hAnsi="Arial"/>
          </w:rPr>
          <w:t>integrating</w:t>
        </w:r>
      </w:ins>
      <w:ins w:id="129" w:author="swaf" w:date="2009-12-16T13:49:00Z">
        <w:r w:rsidRPr="00FD0E43">
          <w:rPr>
            <w:rFonts w:ascii="Arial" w:hAnsi="Arial"/>
          </w:rPr>
          <w:t xml:space="preserve"> the surface pressure around the airfoil</w:t>
        </w:r>
      </w:ins>
      <w:ins w:id="130" w:author="swaf" w:date="2009-12-16T13:51:00Z">
        <w:r w:rsidRPr="00FD0E43">
          <w:rPr>
            <w:rFonts w:ascii="Arial" w:hAnsi="Arial"/>
          </w:rPr>
          <w:t>.</w:t>
        </w:r>
      </w:ins>
    </w:p>
    <w:p w:rsidR="00DB4E33" w:rsidRPr="00FD0E43" w:rsidRDefault="00DB4E33">
      <w:pPr>
        <w:rPr>
          <w:rFonts w:ascii="Arial" w:hAnsi="Arial"/>
        </w:rPr>
      </w:pPr>
    </w:p>
    <w:p w:rsidR="00DB4E33" w:rsidRPr="00FD0E43" w:rsidRDefault="00DB4E33">
      <w:pPr>
        <w:rPr>
          <w:ins w:id="131" w:author="swaf" w:date="2009-12-16T13:52:00Z"/>
          <w:rFonts w:ascii="Arial" w:hAnsi="Arial"/>
        </w:rPr>
      </w:pPr>
      <w:r w:rsidRPr="00FD0E43">
        <w:rPr>
          <w:rFonts w:ascii="Arial" w:hAnsi="Arial"/>
        </w:rPr>
        <w:t xml:space="preserve">In order to do this without the need to write computer code (although a brief explanation of the conventions used to do so is provided in a Graduate Student tutorial on </w:t>
      </w:r>
      <w:del w:id="132" w:author="swaf" w:date="2010-01-04T14:26:00Z">
        <w:r w:rsidRPr="00FD0E43" w:rsidDel="00237F24">
          <w:rPr>
            <w:rFonts w:ascii="Arial" w:hAnsi="Arial"/>
          </w:rPr>
          <w:delText xml:space="preserve"> </w:delText>
        </w:r>
      </w:del>
      <w:r w:rsidRPr="00FD0E43">
        <w:rPr>
          <w:rFonts w:ascii="Arial" w:hAnsi="Arial"/>
        </w:rPr>
        <w:t>the website), please view the “Numeric Integration with Riemann Sums” portion of this document.</w:t>
      </w:r>
      <w:ins w:id="133" w:author="swaf" w:date="2009-12-17T13:28:00Z">
        <w:r w:rsidRPr="00FD0E43">
          <w:rPr>
            <w:rFonts w:ascii="Arial" w:hAnsi="Arial"/>
          </w:rPr>
          <w:t xml:space="preserve"> </w:t>
        </w:r>
      </w:ins>
      <w:r w:rsidRPr="00FD0E43">
        <w:rPr>
          <w:rFonts w:ascii="Arial" w:hAnsi="Arial"/>
        </w:rPr>
        <w:t xml:space="preserve"> This will help you calculate </w:t>
      </w:r>
      <w:del w:id="134" w:author="swaf" w:date="2010-01-04T14:26:00Z">
        <w:r w:rsidRPr="00FD0E43" w:rsidDel="00237F24">
          <w:rPr>
            <w:rFonts w:ascii="Arial" w:hAnsi="Arial"/>
          </w:rPr>
          <w:delText xml:space="preserve">lift </w:delText>
        </w:r>
      </w:del>
      <w:ins w:id="135" w:author="swaf" w:date="2010-01-04T14:26:00Z">
        <w:r>
          <w:rPr>
            <w:rFonts w:ascii="Arial" w:hAnsi="Arial"/>
          </w:rPr>
          <w:t>net force</w:t>
        </w:r>
        <w:r w:rsidRPr="00FD0E43">
          <w:rPr>
            <w:rFonts w:ascii="Arial" w:hAnsi="Arial"/>
          </w:rPr>
          <w:t xml:space="preserve"> </w:t>
        </w:r>
      </w:ins>
      <w:r w:rsidRPr="00FD0E43">
        <w:rPr>
          <w:rFonts w:ascii="Arial" w:hAnsi="Arial"/>
        </w:rPr>
        <w:t>for the airfoil using the Cp plots supplied by running cases with the given constraints.  Please consult the tutorial for HS students on the website</w:t>
      </w:r>
      <w:ins w:id="136" w:author="swaf" w:date="2009-12-17T13:28:00Z">
        <w:r w:rsidRPr="00FD0E43">
          <w:rPr>
            <w:rFonts w:ascii="Arial" w:hAnsi="Arial"/>
          </w:rPr>
          <w:t xml:space="preserve"> </w:t>
        </w:r>
      </w:ins>
      <w:r w:rsidRPr="00FD0E43">
        <w:rPr>
          <w:rFonts w:ascii="Arial" w:hAnsi="Arial"/>
        </w:rPr>
        <w:t>for more background and instructions on using the solver.</w:t>
      </w:r>
    </w:p>
    <w:p w:rsidR="00DB4E33" w:rsidRDefault="00DB4E33">
      <w:pPr>
        <w:rPr>
          <w:rFonts w:ascii="Arial" w:hAnsi="Arial"/>
        </w:rPr>
      </w:pPr>
    </w:p>
    <w:p w:rsidR="00DB4E33" w:rsidRDefault="00DB4E33">
      <w:pPr>
        <w:rPr>
          <w:rFonts w:ascii="Arial" w:hAnsi="Arial"/>
        </w:rPr>
      </w:pPr>
    </w:p>
    <w:p w:rsidR="00DB4E33" w:rsidRPr="00FD0E43" w:rsidRDefault="00DB4E33">
      <w:pPr>
        <w:rPr>
          <w:rFonts w:ascii="Arial" w:hAnsi="Arial"/>
        </w:rPr>
      </w:pPr>
      <w:r w:rsidRPr="00FD0E43">
        <w:rPr>
          <w:rFonts w:ascii="Arial" w:hAnsi="Arial"/>
          <w:u w:val="single"/>
        </w:rPr>
        <w:t>Rules:</w:t>
      </w:r>
      <w:r w:rsidRPr="00FD0E43">
        <w:rPr>
          <w:rFonts w:ascii="Arial" w:hAnsi="Arial"/>
        </w:rPr>
        <w:t xml:space="preserve"> Participants must be enrolled with junior or senior status in a high school in </w:t>
      </w:r>
      <w:smartTag w:uri="urn:schemas-microsoft-com:office:smarttags" w:element="City">
        <w:r w:rsidRPr="00FD0E43">
          <w:rPr>
            <w:rFonts w:ascii="Arial" w:hAnsi="Arial"/>
          </w:rPr>
          <w:t>Tennesee</w:t>
        </w:r>
      </w:smartTag>
      <w:r w:rsidRPr="00FD0E43">
        <w:rPr>
          <w:rFonts w:ascii="Arial" w:hAnsi="Arial"/>
        </w:rPr>
        <w:t xml:space="preserve">, </w:t>
      </w:r>
      <w:smartTag w:uri="urn:schemas-microsoft-com:office:smarttags" w:element="country-region">
        <w:r w:rsidRPr="00FD0E43">
          <w:rPr>
            <w:rFonts w:ascii="Arial" w:hAnsi="Arial"/>
          </w:rPr>
          <w:t>Georgia</w:t>
        </w:r>
      </w:smartTag>
      <w:r w:rsidRPr="00FD0E43">
        <w:rPr>
          <w:rFonts w:ascii="Arial" w:hAnsi="Arial"/>
        </w:rPr>
        <w:t xml:space="preserve">, or </w:t>
      </w:r>
      <w:smartTag w:uri="urn:schemas-microsoft-com:office:smarttags" w:element="State">
        <w:smartTag w:uri="urn:schemas-microsoft-com:office:smarttags" w:element="place">
          <w:r w:rsidRPr="00FD0E43">
            <w:rPr>
              <w:rFonts w:ascii="Arial" w:hAnsi="Arial"/>
            </w:rPr>
            <w:t>Alabama</w:t>
          </w:r>
        </w:smartTag>
      </w:smartTag>
      <w:r w:rsidRPr="00FD0E43">
        <w:rPr>
          <w:rFonts w:ascii="Arial" w:hAnsi="Arial"/>
        </w:rPr>
        <w:t xml:space="preserve">.  Students must submit a five-page word processed </w:t>
      </w:r>
      <w:del w:id="137" w:author="swaf" w:date="2010-01-04T14:26:00Z">
        <w:r w:rsidRPr="00FD0E43" w:rsidDel="00237F24">
          <w:rPr>
            <w:rFonts w:ascii="Arial" w:hAnsi="Arial"/>
          </w:rPr>
          <w:delText>write-up</w:delText>
        </w:r>
      </w:del>
      <w:ins w:id="138" w:author="swaf" w:date="2010-01-04T14:26:00Z">
        <w:r>
          <w:rPr>
            <w:rFonts w:ascii="Arial" w:hAnsi="Arial"/>
          </w:rPr>
          <w:t>report</w:t>
        </w:r>
      </w:ins>
      <w:r w:rsidRPr="00FD0E43">
        <w:rPr>
          <w:rFonts w:ascii="Arial" w:hAnsi="Arial"/>
        </w:rPr>
        <w:t xml:space="preserve"> (any mathematics discussed can be typeset using MathType, Equation Editor (</w:t>
      </w:r>
      <w:r>
        <w:rPr>
          <w:rFonts w:ascii="Arial" w:hAnsi="Arial"/>
        </w:rPr>
        <w:t xml:space="preserve">Insert…Object… in </w:t>
      </w:r>
      <w:r w:rsidRPr="00FD0E43">
        <w:rPr>
          <w:rFonts w:ascii="Arial" w:hAnsi="Arial"/>
        </w:rPr>
        <w:t xml:space="preserve">MS Word), or LaTex), double-spaced, using 12 point Arial or Times New Roman font, with 1 inch margins; this must include at least one self-made graph (on Excel, etc.) </w:t>
      </w:r>
      <w:del w:id="139" w:author="swaf" w:date="2010-01-04T14:27:00Z">
        <w:r w:rsidRPr="00FD0E43" w:rsidDel="00237F24">
          <w:rPr>
            <w:rFonts w:ascii="Arial" w:hAnsi="Arial"/>
          </w:rPr>
          <w:delText>giving the lift</w:delText>
        </w:r>
      </w:del>
      <w:ins w:id="140" w:author="swaf" w:date="2010-01-04T14:27:00Z">
        <w:r>
          <w:rPr>
            <w:rFonts w:ascii="Arial" w:hAnsi="Arial"/>
          </w:rPr>
          <w:t>net force</w:t>
        </w:r>
      </w:ins>
      <w:r w:rsidRPr="00FD0E43">
        <w:rPr>
          <w:rFonts w:ascii="Arial" w:hAnsi="Arial"/>
        </w:rPr>
        <w:t xml:space="preserve"> results for each of the three above cases, with axes labeled.  If you do not wish to scan your hand drawn integrations, you may include copies or originals as an appendix.  Entries will be judged for grammar, correctness of results, amount of content fit within constraints, and proper use of graphs.  </w:t>
      </w:r>
    </w:p>
    <w:p w:rsidR="00DB4E33" w:rsidRPr="00FD0E43" w:rsidRDefault="00DB4E33">
      <w:pPr>
        <w:rPr>
          <w:rFonts w:ascii="Arial" w:hAnsi="Arial"/>
        </w:rPr>
      </w:pPr>
    </w:p>
    <w:p w:rsidR="00DB4E33" w:rsidRPr="00FD0E43" w:rsidRDefault="00DB4E33">
      <w:pPr>
        <w:rPr>
          <w:rFonts w:ascii="Arial" w:hAnsi="Arial"/>
        </w:rPr>
      </w:pPr>
      <w:r w:rsidRPr="00FD0E43">
        <w:rPr>
          <w:rFonts w:ascii="Arial" w:hAnsi="Arial"/>
          <w:u w:val="single"/>
        </w:rPr>
        <w:t>Contact:</w:t>
      </w:r>
      <w:r w:rsidRPr="00FD0E43">
        <w:rPr>
          <w:rFonts w:ascii="Arial" w:hAnsi="Arial"/>
        </w:rPr>
        <w:t xml:space="preserve"> Submissions can either be sent electronically (in MS Word, OpenOffice, or PDF format) to </w:t>
      </w:r>
      <w:hyperlink r:id="rId7" w:history="1">
        <w:r w:rsidRPr="00FD0E43">
          <w:rPr>
            <w:rStyle w:val="Hyperlink"/>
            <w:rFonts w:ascii="Arial" w:hAnsi="Arial"/>
          </w:rPr>
          <w:t>Vincent-Betro@utc.edu</w:t>
        </w:r>
      </w:hyperlink>
      <w:r w:rsidRPr="00FD0E43">
        <w:rPr>
          <w:rFonts w:ascii="Arial" w:hAnsi="Arial"/>
        </w:rPr>
        <w:t xml:space="preserve"> OR via mail to:</w:t>
      </w:r>
    </w:p>
    <w:p w:rsidR="00DB4E33" w:rsidRPr="00FD0E43" w:rsidRDefault="00DB4E33" w:rsidP="00DB7994">
      <w:pPr>
        <w:jc w:val="center"/>
        <w:rPr>
          <w:rFonts w:ascii="Arial" w:hAnsi="Arial"/>
        </w:rPr>
      </w:pPr>
      <w:r w:rsidRPr="00FD0E43">
        <w:rPr>
          <w:rFonts w:ascii="Arial" w:hAnsi="Arial"/>
        </w:rPr>
        <w:t>Vincent Betro</w:t>
      </w:r>
      <w:r w:rsidRPr="00FD0E43">
        <w:rPr>
          <w:rFonts w:ascii="Arial" w:hAnsi="Arial"/>
        </w:rPr>
        <w:br/>
        <w:t xml:space="preserve">UTC SimCenter: </w:t>
      </w:r>
      <w:smartTag w:uri="urn:schemas-microsoft-com:office:smarttags" w:element="stockticker">
        <w:r w:rsidRPr="00FD0E43">
          <w:rPr>
            <w:rFonts w:ascii="Arial" w:hAnsi="Arial"/>
          </w:rPr>
          <w:t>STEM</w:t>
        </w:r>
      </w:smartTag>
      <w:r w:rsidRPr="00FD0E43">
        <w:rPr>
          <w:rFonts w:ascii="Arial" w:hAnsi="Arial"/>
        </w:rPr>
        <w:t xml:space="preserve"> Outreach</w:t>
      </w:r>
    </w:p>
    <w:p w:rsidR="00DB4E33" w:rsidRPr="00FD0E43" w:rsidRDefault="00DB4E33" w:rsidP="00DB7994">
      <w:pPr>
        <w:jc w:val="center"/>
        <w:rPr>
          <w:rFonts w:ascii="Arial" w:hAnsi="Arial"/>
        </w:rPr>
      </w:pPr>
      <w:smartTag w:uri="urn:schemas-microsoft-com:office:smarttags" w:element="address">
        <w:smartTag w:uri="urn:schemas-microsoft-com:office:smarttags" w:element="Street">
          <w:r w:rsidRPr="00FD0E43">
            <w:rPr>
              <w:rFonts w:ascii="Arial" w:hAnsi="Arial"/>
            </w:rPr>
            <w:t>701 E. MLK Blvd</w:t>
          </w:r>
        </w:smartTag>
      </w:smartTag>
    </w:p>
    <w:p w:rsidR="00DB4E33" w:rsidRPr="00FD0E43" w:rsidRDefault="00DB4E33" w:rsidP="00DB7994">
      <w:pPr>
        <w:jc w:val="center"/>
        <w:rPr>
          <w:rFonts w:ascii="Arial" w:hAnsi="Arial"/>
        </w:rPr>
      </w:pPr>
      <w:smartTag w:uri="urn:schemas-microsoft-com:office:smarttags" w:element="time">
        <w:smartTagPr>
          <w:attr w:name="Minute" w:val="00"/>
          <w:attr w:name="Hour" w:val="10"/>
        </w:smartTagPr>
        <w:smartTag w:uri="urn:schemas-microsoft-com:office:smarttags" w:element="City">
          <w:r w:rsidRPr="00FD0E43">
            <w:rPr>
              <w:rFonts w:ascii="Arial" w:hAnsi="Arial"/>
            </w:rPr>
            <w:t>Chattanooga</w:t>
          </w:r>
        </w:smartTag>
        <w:r w:rsidRPr="00FD0E43">
          <w:rPr>
            <w:rFonts w:ascii="Arial" w:hAnsi="Arial"/>
          </w:rPr>
          <w:t xml:space="preserve">, </w:t>
        </w:r>
        <w:smartTag w:uri="urn:schemas-microsoft-com:office:smarttags" w:element="time">
          <w:smartTagPr>
            <w:attr w:name="Minute" w:val="00"/>
            <w:attr w:name="Hour" w:val="10"/>
          </w:smartTagPr>
          <w:r w:rsidRPr="00FD0E43">
            <w:rPr>
              <w:rFonts w:ascii="Arial" w:hAnsi="Arial"/>
            </w:rPr>
            <w:t>TN</w:t>
          </w:r>
        </w:smartTag>
        <w:r w:rsidRPr="00FD0E43">
          <w:rPr>
            <w:rFonts w:ascii="Arial" w:hAnsi="Arial"/>
          </w:rPr>
          <w:t xml:space="preserve"> </w:t>
        </w:r>
        <w:smartTag w:uri="urn:schemas-microsoft-com:office:smarttags" w:element="time">
          <w:smartTagPr>
            <w:attr w:name="Minute" w:val="00"/>
            <w:attr w:name="Hour" w:val="10"/>
          </w:smartTagPr>
          <w:r w:rsidRPr="00FD0E43">
            <w:rPr>
              <w:rFonts w:ascii="Arial" w:hAnsi="Arial"/>
            </w:rPr>
            <w:t>37403</w:t>
          </w:r>
        </w:smartTag>
      </w:smartTag>
    </w:p>
    <w:p w:rsidR="00DB4E33" w:rsidRPr="00FD0E43" w:rsidRDefault="00DB4E33">
      <w:pPr>
        <w:rPr>
          <w:rFonts w:ascii="Arial" w:hAnsi="Arial"/>
        </w:rPr>
      </w:pPr>
    </w:p>
    <w:p w:rsidR="00DB4E33" w:rsidRPr="00FD0E43" w:rsidRDefault="00DB4E33">
      <w:pPr>
        <w:rPr>
          <w:rFonts w:ascii="Arial" w:hAnsi="Arial"/>
        </w:rPr>
      </w:pPr>
      <w:r w:rsidRPr="00FD0E43">
        <w:rPr>
          <w:rFonts w:ascii="Arial" w:hAnsi="Arial"/>
          <w:u w:val="single"/>
        </w:rPr>
        <w:t>Deadline:</w:t>
      </w:r>
      <w:r w:rsidRPr="00FD0E43">
        <w:rPr>
          <w:rFonts w:ascii="Arial" w:hAnsi="Arial"/>
        </w:rPr>
        <w:t xml:space="preserve">  Submissions must be RECEIVED by noon, </w:t>
      </w:r>
      <w:smartTag w:uri="urn:schemas-microsoft-com:office:smarttags" w:element="time">
        <w:smartTagPr>
          <w:attr w:name="Minute" w:val="00"/>
          <w:attr w:name="Hour" w:val="10"/>
        </w:smartTagPr>
        <w:r w:rsidRPr="00FD0E43">
          <w:rPr>
            <w:rFonts w:ascii="Arial" w:hAnsi="Arial"/>
          </w:rPr>
          <w:t>February 22, 2010</w:t>
        </w:r>
      </w:smartTag>
    </w:p>
    <w:p w:rsidR="00DB4E33" w:rsidRPr="00FD0E43" w:rsidRDefault="00DB4E33">
      <w:pPr>
        <w:rPr>
          <w:rFonts w:ascii="Arial" w:hAnsi="Arial"/>
        </w:rPr>
      </w:pPr>
    </w:p>
    <w:p w:rsidR="00DB4E33" w:rsidRPr="00FD0E43" w:rsidRDefault="00DB4E33">
      <w:pPr>
        <w:rPr>
          <w:rFonts w:ascii="Arial" w:hAnsi="Arial"/>
        </w:rPr>
      </w:pPr>
      <w:r w:rsidRPr="00FD0E43">
        <w:rPr>
          <w:rFonts w:ascii="Arial" w:hAnsi="Arial"/>
          <w:u w:val="single"/>
        </w:rPr>
        <w:t>Prizes:</w:t>
      </w:r>
      <w:r w:rsidRPr="00FD0E43">
        <w:rPr>
          <w:rFonts w:ascii="Arial" w:hAnsi="Arial"/>
        </w:rPr>
        <w:t xml:space="preserve">   All participants will receive a certificate, and the top three authors will be notified of their status by </w:t>
      </w:r>
      <w:smartTag w:uri="urn:schemas-microsoft-com:office:smarttags" w:element="time">
        <w:smartTagPr>
          <w:attr w:name="Minute" w:val="00"/>
          <w:attr w:name="Hour" w:val="10"/>
        </w:smartTagPr>
        <w:r w:rsidRPr="00FD0E43">
          <w:rPr>
            <w:rFonts w:ascii="Arial" w:hAnsi="Arial"/>
          </w:rPr>
          <w:t>February 26, 2010</w:t>
        </w:r>
      </w:smartTag>
      <w:r w:rsidRPr="00FD0E43">
        <w:rPr>
          <w:rFonts w:ascii="Arial" w:hAnsi="Arial"/>
        </w:rPr>
        <w:t xml:space="preserve"> and will each receive a special prize.  There will be an awards ceremony at the SimCenter on </w:t>
      </w:r>
      <w:smartTag w:uri="urn:schemas-microsoft-com:office:smarttags" w:element="time">
        <w:smartTagPr>
          <w:attr w:name="Minute" w:val="00"/>
          <w:attr w:name="Hour" w:val="10"/>
        </w:smartTagPr>
        <w:r w:rsidRPr="00FD0E43">
          <w:rPr>
            <w:rFonts w:ascii="Arial" w:hAnsi="Arial"/>
          </w:rPr>
          <w:t>March 16, 2010</w:t>
        </w:r>
      </w:smartTag>
      <w:r w:rsidRPr="00FD0E43">
        <w:rPr>
          <w:rFonts w:ascii="Arial" w:hAnsi="Arial"/>
        </w:rPr>
        <w:t xml:space="preserve"> at </w:t>
      </w:r>
      <w:smartTag w:uri="urn:schemas-microsoft-com:office:smarttags" w:element="time">
        <w:smartTagPr>
          <w:attr w:name="Minute" w:val="00"/>
          <w:attr w:name="Hour" w:val="10"/>
        </w:smartTagPr>
        <w:r w:rsidRPr="00FD0E43">
          <w:rPr>
            <w:rFonts w:ascii="Arial" w:hAnsi="Arial"/>
          </w:rPr>
          <w:t>10 am</w:t>
        </w:r>
      </w:smartTag>
      <w:r w:rsidRPr="00FD0E43">
        <w:rPr>
          <w:rFonts w:ascii="Arial" w:hAnsi="Arial"/>
        </w:rPr>
        <w:t>, where all entering students will be presented their awards and then given a tour of the facility!</w:t>
      </w:r>
    </w:p>
    <w:p w:rsidR="00DB4E33" w:rsidRPr="00FD0E43" w:rsidRDefault="00DB4E33">
      <w:pPr>
        <w:rPr>
          <w:rFonts w:ascii="Arial" w:hAnsi="Arial"/>
        </w:rPr>
      </w:pPr>
    </w:p>
    <w:p w:rsidR="00DB4E33" w:rsidRPr="00FD0E43" w:rsidRDefault="00DB4E33">
      <w:pPr>
        <w:rPr>
          <w:rFonts w:ascii="Arial" w:hAnsi="Arial"/>
        </w:rPr>
      </w:pPr>
    </w:p>
    <w:p w:rsidR="00DB4E33" w:rsidRPr="00FD0E43" w:rsidRDefault="00DB4E33" w:rsidP="00471D8A">
      <w:pPr>
        <w:jc w:val="center"/>
        <w:rPr>
          <w:rFonts w:ascii="Arial" w:hAnsi="Arial"/>
          <w:b/>
          <w:sz w:val="32"/>
        </w:rPr>
      </w:pPr>
      <w:r w:rsidRPr="00FD0E43">
        <w:rPr>
          <w:rFonts w:ascii="Arial" w:hAnsi="Arial"/>
        </w:rPr>
        <w:br w:type="page"/>
      </w:r>
      <w:r w:rsidRPr="00FD0E43">
        <w:rPr>
          <w:rFonts w:ascii="Arial" w:hAnsi="Arial"/>
          <w:b/>
          <w:sz w:val="32"/>
        </w:rPr>
        <w:t>Numeric Integration with Riemann Sums</w:t>
      </w:r>
    </w:p>
    <w:p w:rsidR="00DB4E33" w:rsidRPr="00FD0E43" w:rsidRDefault="00DB4E33">
      <w:pPr>
        <w:rPr>
          <w:rFonts w:ascii="Arial" w:hAnsi="Arial"/>
        </w:rPr>
      </w:pPr>
    </w:p>
    <w:p w:rsidR="00DB4E33" w:rsidRPr="00346E2E" w:rsidRDefault="00DB4E33">
      <w:pPr>
        <w:rPr>
          <w:rFonts w:ascii="Arial" w:hAnsi="Arial"/>
        </w:rPr>
      </w:pPr>
      <w:r w:rsidRPr="00346E2E">
        <w:rPr>
          <w:rFonts w:ascii="Arial" w:hAnsi="Arial"/>
        </w:rPr>
        <w:t>As you know from your calculus courses, integrating a function over a given domain (a definite integral) gives the area under the given curve.  However, what do we do to integrate a function that cannot be easily expressed in terms of variables in that domain (or where the function is not given explicitly, as in the case of the Cp plot below)?</w:t>
      </w:r>
    </w:p>
    <w:p w:rsidR="00DB4E33" w:rsidRPr="00346E2E" w:rsidRDefault="00DB4E33">
      <w:pPr>
        <w:rPr>
          <w:rFonts w:ascii="Arial" w:hAnsi="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1.05pt;margin-top:7pt;width:171pt;height:115.2pt;z-index:251657216">
            <v:imagedata r:id="rId8" o:title=""/>
          </v:shape>
        </w:pict>
      </w:r>
    </w:p>
    <w:p w:rsidR="00DB4E33" w:rsidRPr="00346E2E" w:rsidRDefault="00DB4E33">
      <w:pPr>
        <w:rPr>
          <w:rFonts w:ascii="Arial" w:hAnsi="Arial"/>
        </w:rPr>
      </w:pPr>
    </w:p>
    <w:p w:rsidR="00DB4E33" w:rsidRPr="00346E2E" w:rsidRDefault="00DB4E33">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r w:rsidRPr="00346E2E">
        <w:rPr>
          <w:rFonts w:ascii="Arial" w:hAnsi="Arial"/>
        </w:rPr>
        <w:t>Consider the following function graph.  If you knew the function itself</w:t>
      </w:r>
      <w:ins w:id="141" w:author="swaf" w:date="2010-01-04T13:10:00Z">
        <w:r w:rsidRPr="00A44181">
          <w:rPr>
            <w:rStyle w:val="FootnoteReference"/>
            <w:rFonts w:ascii="Arial" w:hAnsi="Arial"/>
          </w:rPr>
          <w:footnoteReference w:customMarkFollows="1" w:id="3"/>
          <w:sym w:font="Symbol" w:char="F02A"/>
        </w:r>
      </w:ins>
      <w:r w:rsidRPr="00346E2E">
        <w:rPr>
          <w:rFonts w:ascii="Arial" w:hAnsi="Arial"/>
        </w:rPr>
        <w:t xml:space="preserve">, you could simply integrate algebraically: </w:t>
      </w:r>
      <w:r w:rsidRPr="00346E2E">
        <w:rPr>
          <w:rFonts w:ascii="Arial" w:hAnsi="Arial"/>
          <w:position w:val="-28"/>
        </w:rPr>
        <w:object w:dxaOrig="2000" w:dyaOrig="700">
          <v:shape id="_x0000_i1027" type="#_x0000_t75" style="width:99pt;height:35.25pt" o:ole="">
            <v:imagedata r:id="rId9" o:title=""/>
          </v:shape>
          <o:OLEObject Type="Embed" ProgID="Equation.DSMT4" ShapeID="_x0000_i1027" DrawAspect="Content" ObjectID="_1324123508" r:id="rId10"/>
        </w:object>
      </w:r>
      <w:r w:rsidRPr="00346E2E">
        <w:rPr>
          <w:rFonts w:ascii="Arial" w:hAnsi="Arial"/>
        </w:rPr>
        <w:t xml:space="preserve">.  But not knowing the function, your only </w:t>
      </w:r>
      <w:del w:id="142" w:author="swaf" w:date="2010-01-04T13:10:00Z">
        <w:r w:rsidRPr="00346E2E" w:rsidDel="00A44181">
          <w:rPr>
            <w:rFonts w:ascii="Arial" w:hAnsi="Arial"/>
          </w:rPr>
          <w:delText>choice</w:delText>
        </w:r>
        <w:r w:rsidDel="00A44181">
          <w:rPr>
            <w:rFonts w:ascii="Arial" w:hAnsi="Arial"/>
          </w:rPr>
          <w:delText>s</w:delText>
        </w:r>
        <w:r w:rsidRPr="00346E2E" w:rsidDel="00A44181">
          <w:rPr>
            <w:rFonts w:ascii="Arial" w:hAnsi="Arial"/>
          </w:rPr>
          <w:delText xml:space="preserve"> </w:delText>
        </w:r>
      </w:del>
      <w:ins w:id="143" w:author="swaf" w:date="2010-01-04T13:10:00Z">
        <w:r w:rsidRPr="00346E2E">
          <w:rPr>
            <w:rFonts w:ascii="Arial" w:hAnsi="Arial"/>
          </w:rPr>
          <w:t>choice</w:t>
        </w:r>
        <w:r>
          <w:rPr>
            <w:rFonts w:ascii="Arial" w:hAnsi="Arial"/>
          </w:rPr>
          <w:t>s</w:t>
        </w:r>
        <w:r w:rsidRPr="00346E2E">
          <w:rPr>
            <w:rFonts w:ascii="Arial" w:hAnsi="Arial"/>
          </w:rPr>
          <w:t xml:space="preserve"> </w:t>
        </w:r>
        <w:r>
          <w:rPr>
            <w:rFonts w:ascii="Arial" w:hAnsi="Arial"/>
          </w:rPr>
          <w:t xml:space="preserve">are </w:t>
        </w:r>
      </w:ins>
      <w:r w:rsidRPr="00346E2E">
        <w:rPr>
          <w:rFonts w:ascii="Arial" w:hAnsi="Arial"/>
        </w:rPr>
        <w:t>to break the area under the curve into rectangles and sum their areas</w:t>
      </w:r>
      <w:ins w:id="144" w:author="swaf" w:date="2010-01-04T13:11:00Z">
        <w:r>
          <w:rPr>
            <w:rFonts w:ascii="Arial" w:hAnsi="Arial"/>
          </w:rPr>
          <w:t>,</w:t>
        </w:r>
      </w:ins>
      <w:r w:rsidRPr="00346E2E">
        <w:rPr>
          <w:rFonts w:ascii="Arial" w:hAnsi="Arial"/>
        </w:rPr>
        <w:t xml:space="preserve"> or do a difficult, computationally expensive curve fit</w:t>
      </w:r>
      <w:ins w:id="145" w:author="swaf" w:date="2010-01-04T13:11:00Z">
        <w:r>
          <w:rPr>
            <w:rFonts w:ascii="Arial" w:hAnsi="Arial"/>
          </w:rPr>
          <w:t xml:space="preserve"> and then integrate analytically</w:t>
        </w:r>
      </w:ins>
      <w:r w:rsidRPr="00346E2E">
        <w:rPr>
          <w:rFonts w:ascii="Arial" w:hAnsi="Arial"/>
        </w:rPr>
        <w:t xml:space="preserve">.  We choose the former, and this is called a Riemann Sum; you have been introduced to </w:t>
      </w:r>
      <w:del w:id="146" w:author="swaf" w:date="2010-01-04T14:28:00Z">
        <w:r w:rsidRPr="00346E2E" w:rsidDel="00AA6193">
          <w:rPr>
            <w:rFonts w:ascii="Arial" w:hAnsi="Arial"/>
          </w:rPr>
          <w:delText xml:space="preserve">them </w:delText>
        </w:r>
      </w:del>
      <w:ins w:id="147" w:author="swaf" w:date="2010-01-04T14:28:00Z">
        <w:r>
          <w:rPr>
            <w:rFonts w:ascii="Arial" w:hAnsi="Arial"/>
          </w:rPr>
          <w:t>Riemann Sums</w:t>
        </w:r>
        <w:r w:rsidRPr="00346E2E">
          <w:rPr>
            <w:rFonts w:ascii="Arial" w:hAnsi="Arial"/>
          </w:rPr>
          <w:t xml:space="preserve"> </w:t>
        </w:r>
      </w:ins>
      <w:r w:rsidRPr="00346E2E">
        <w:rPr>
          <w:rFonts w:ascii="Arial" w:hAnsi="Arial"/>
        </w:rPr>
        <w:t xml:space="preserve">both in the website tutorial and in your coursework.  It is known that as you let </w:t>
      </w:r>
      <w:r w:rsidRPr="00346E2E">
        <w:rPr>
          <w:rFonts w:ascii="Arial" w:hAnsi="Arial"/>
          <w:position w:val="-2"/>
        </w:rPr>
        <w:object w:dxaOrig="800" w:dyaOrig="200">
          <v:shape id="_x0000_i1028" type="#_x0000_t75" style="width:39.75pt;height:9.75pt" o:ole="">
            <v:imagedata r:id="rId11" o:title=""/>
          </v:shape>
          <o:OLEObject Type="Embed" ProgID="Equation.DSMT4" ShapeID="_x0000_i1028" DrawAspect="Content" ObjectID="_1324123509" r:id="rId12"/>
        </w:object>
      </w:r>
      <w:r w:rsidRPr="00346E2E">
        <w:rPr>
          <w:rFonts w:ascii="Arial" w:hAnsi="Arial"/>
        </w:rPr>
        <w:t xml:space="preserve"> (in other words, you use successively smaller </w:t>
      </w:r>
      <w:ins w:id="148" w:author="swaf" w:date="2010-01-04T13:12:00Z">
        <w:r>
          <w:rPr>
            <w:rFonts w:ascii="Arial" w:hAnsi="Arial"/>
          </w:rPr>
          <w:t xml:space="preserve">– i.e., “thinner” -- </w:t>
        </w:r>
      </w:ins>
      <w:r w:rsidRPr="00346E2E">
        <w:rPr>
          <w:rFonts w:ascii="Arial" w:hAnsi="Arial"/>
        </w:rPr>
        <w:t xml:space="preserve">rectangles until </w:t>
      </w:r>
      <w:del w:id="149" w:author="swaf" w:date="2010-01-04T13:12:00Z">
        <w:r w:rsidRPr="00346E2E" w:rsidDel="00A44181">
          <w:rPr>
            <w:rFonts w:ascii="Arial" w:hAnsi="Arial"/>
          </w:rPr>
          <w:delText xml:space="preserve">your </w:delText>
        </w:r>
      </w:del>
      <w:ins w:id="150" w:author="swaf" w:date="2010-01-04T13:12:00Z">
        <w:r>
          <w:rPr>
            <w:rFonts w:ascii="Arial" w:hAnsi="Arial"/>
          </w:rPr>
          <w:t>the</w:t>
        </w:r>
        <w:r w:rsidRPr="00346E2E">
          <w:rPr>
            <w:rFonts w:ascii="Arial" w:hAnsi="Arial"/>
          </w:rPr>
          <w:t xml:space="preserve"> </w:t>
        </w:r>
      </w:ins>
      <w:r w:rsidRPr="00346E2E">
        <w:rPr>
          <w:rFonts w:ascii="Arial" w:hAnsi="Arial"/>
        </w:rPr>
        <w:t>over</w:t>
      </w:r>
      <w:del w:id="151" w:author="swaf" w:date="2010-01-04T13:12:00Z">
        <w:r w:rsidRPr="00346E2E" w:rsidDel="00A44181">
          <w:rPr>
            <w:rFonts w:ascii="Arial" w:hAnsi="Arial"/>
          </w:rPr>
          <w:delText xml:space="preserve"> </w:delText>
        </w:r>
      </w:del>
      <w:r w:rsidRPr="00346E2E">
        <w:rPr>
          <w:rFonts w:ascii="Arial" w:hAnsi="Arial"/>
        </w:rPr>
        <w:t>shoot and under</w:t>
      </w:r>
      <w:del w:id="152" w:author="swaf" w:date="2010-01-04T13:12:00Z">
        <w:r w:rsidRPr="00346E2E" w:rsidDel="00A44181">
          <w:rPr>
            <w:rFonts w:ascii="Arial" w:hAnsi="Arial"/>
          </w:rPr>
          <w:delText xml:space="preserve"> </w:delText>
        </w:r>
      </w:del>
      <w:r w:rsidRPr="00346E2E">
        <w:rPr>
          <w:rFonts w:ascii="Arial" w:hAnsi="Arial"/>
        </w:rPr>
        <w:t xml:space="preserve">shoot become negligible), you will </w:t>
      </w:r>
      <w:del w:id="153" w:author="swaf" w:date="2010-01-04T13:13:00Z">
        <w:r w:rsidRPr="00346E2E" w:rsidDel="00A44181">
          <w:rPr>
            <w:rFonts w:ascii="Arial" w:hAnsi="Arial"/>
          </w:rPr>
          <w:delText xml:space="preserve">get </w:delText>
        </w:r>
      </w:del>
      <w:ins w:id="154" w:author="swaf" w:date="2010-01-04T13:13:00Z">
        <w:r>
          <w:rPr>
            <w:rFonts w:ascii="Arial" w:hAnsi="Arial"/>
          </w:rPr>
          <w:t xml:space="preserve">obtain better and better approximations to what would be obtained if </w:t>
        </w:r>
      </w:ins>
      <w:ins w:id="155" w:author="swaf" w:date="2010-01-04T13:14:00Z">
        <w:r w:rsidRPr="00A44181">
          <w:rPr>
            <w:rFonts w:ascii="Arial" w:hAnsi="Arial"/>
            <w:position w:val="-14"/>
            <w:rPrChange w:id="156" w:author="swaf" w:date="2010-01-04T13:14:00Z">
              <w:rPr>
                <w:rFonts w:ascii="Arial" w:hAnsi="Arial"/>
                <w:position w:val="-14"/>
              </w:rPr>
            </w:rPrChange>
          </w:rPr>
          <w:object w:dxaOrig="580" w:dyaOrig="400">
            <v:shape id="_x0000_i1029" type="#_x0000_t75" style="width:29.25pt;height:20.25pt" o:ole="">
              <v:imagedata r:id="rId13" o:title=""/>
            </v:shape>
            <o:OLEObject Type="Embed" ProgID="Equation.DSMT4" ShapeID="_x0000_i1029" DrawAspect="Content" ObjectID="_1324123510" r:id="rId14"/>
          </w:object>
        </w:r>
        <w:r>
          <w:rPr>
            <w:rFonts w:ascii="Arial" w:hAnsi="Arial"/>
          </w:rPr>
          <w:t xml:space="preserve"> were known and could be</w:t>
        </w:r>
      </w:ins>
      <w:ins w:id="157" w:author="swaf" w:date="2010-01-04T13:13:00Z">
        <w:r w:rsidRPr="00346E2E">
          <w:rPr>
            <w:rFonts w:ascii="Arial" w:hAnsi="Arial"/>
          </w:rPr>
          <w:t xml:space="preserve"> </w:t>
        </w:r>
      </w:ins>
      <w:del w:id="158" w:author="swaf" w:date="2010-01-04T13:14:00Z">
        <w:r w:rsidRPr="00346E2E" w:rsidDel="00A44181">
          <w:rPr>
            <w:rFonts w:ascii="Arial" w:hAnsi="Arial"/>
          </w:rPr>
          <w:delText xml:space="preserve">the same answer as </w:delText>
        </w:r>
      </w:del>
      <w:r w:rsidRPr="00346E2E">
        <w:rPr>
          <w:rFonts w:ascii="Arial" w:hAnsi="Arial"/>
        </w:rPr>
        <w:t>evaluat</w:t>
      </w:r>
      <w:del w:id="159" w:author="swaf" w:date="2010-01-04T13:14:00Z">
        <w:r w:rsidRPr="00346E2E" w:rsidDel="00A44181">
          <w:rPr>
            <w:rFonts w:ascii="Arial" w:hAnsi="Arial"/>
          </w:rPr>
          <w:delText>ing</w:delText>
        </w:r>
      </w:del>
      <w:ins w:id="160" w:author="swaf" w:date="2010-01-04T13:14:00Z">
        <w:r>
          <w:rPr>
            <w:rFonts w:ascii="Arial" w:hAnsi="Arial"/>
          </w:rPr>
          <w:t>ed using</w:t>
        </w:r>
      </w:ins>
      <w:r w:rsidRPr="00346E2E">
        <w:rPr>
          <w:rFonts w:ascii="Arial" w:hAnsi="Arial"/>
        </w:rPr>
        <w:t xml:space="preserve"> the definite integral seen above.</w:t>
      </w:r>
    </w:p>
    <w:p w:rsidR="00DB4E33" w:rsidRPr="00346E2E" w:rsidRDefault="00DB4E33" w:rsidP="00C274D4">
      <w:pPr>
        <w:rPr>
          <w:rFonts w:ascii="Arial" w:hAnsi="Arial"/>
        </w:rPr>
      </w:pPr>
      <w:r>
        <w:rPr>
          <w:noProof/>
        </w:rPr>
        <w:pict>
          <v:shape id="_x0000_s1027" type="#_x0000_t75" style="position:absolute;margin-left:157.05pt;margin-top:2.65pt;width:90pt;height:83.9pt;z-index:251656192">
            <v:imagedata r:id="rId15" o:title=""/>
            <w10:wrap side="right"/>
          </v:shape>
        </w:pict>
      </w: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Default="00DB4E33" w:rsidP="00C274D4">
      <w:pPr>
        <w:rPr>
          <w:ins w:id="161" w:author="swaf" w:date="2010-01-04T13:48:00Z"/>
          <w:rFonts w:ascii="Arial" w:hAnsi="Arial"/>
        </w:rPr>
      </w:pPr>
      <w:r w:rsidRPr="00346E2E">
        <w:rPr>
          <w:rFonts w:ascii="Arial" w:hAnsi="Arial"/>
        </w:rPr>
        <w:t xml:space="preserve">To apply this to the problem at hand, we need to </w:t>
      </w:r>
      <w:del w:id="162" w:author="swaf" w:date="2010-01-04T13:33:00Z">
        <w:r w:rsidRPr="00346E2E" w:rsidDel="004D51FF">
          <w:rPr>
            <w:rFonts w:ascii="Arial" w:hAnsi="Arial"/>
          </w:rPr>
          <w:delText xml:space="preserve">take </w:delText>
        </w:r>
      </w:del>
      <w:ins w:id="163" w:author="swaf" w:date="2010-01-04T13:33:00Z">
        <w:r>
          <w:rPr>
            <w:rFonts w:ascii="Arial" w:hAnsi="Arial"/>
          </w:rPr>
          <w:t>plot</w:t>
        </w:r>
        <w:r w:rsidRPr="00346E2E">
          <w:rPr>
            <w:rFonts w:ascii="Arial" w:hAnsi="Arial"/>
          </w:rPr>
          <w:t xml:space="preserve"> </w:t>
        </w:r>
      </w:ins>
      <w:r w:rsidRPr="00346E2E">
        <w:rPr>
          <w:rFonts w:ascii="Arial" w:hAnsi="Arial"/>
        </w:rPr>
        <w:t>the</w:t>
      </w:r>
      <w:ins w:id="164" w:author="swaf" w:date="2010-01-04T13:15:00Z">
        <w:r>
          <w:rPr>
            <w:rFonts w:ascii="Arial" w:hAnsi="Arial"/>
          </w:rPr>
          <w:t xml:space="preserve"> </w:t>
        </w:r>
      </w:ins>
      <w:ins w:id="165" w:author="swaf" w:date="2010-01-04T13:16:00Z">
        <w:r>
          <w:rPr>
            <w:rFonts w:ascii="Arial" w:hAnsi="Arial"/>
          </w:rPr>
          <w:t>airfoil surface</w:t>
        </w:r>
      </w:ins>
      <w:r w:rsidRPr="00346E2E">
        <w:rPr>
          <w:rFonts w:ascii="Arial" w:hAnsi="Arial"/>
        </w:rPr>
        <w:t xml:space="preserve"> Cp</w:t>
      </w:r>
      <w:ins w:id="166" w:author="swaf" w:date="2010-01-04T13:16:00Z">
        <w:r>
          <w:rPr>
            <w:rFonts w:ascii="Arial" w:hAnsi="Arial"/>
          </w:rPr>
          <w:t>’s</w:t>
        </w:r>
      </w:ins>
      <w:r w:rsidRPr="00346E2E">
        <w:rPr>
          <w:rFonts w:ascii="Arial" w:hAnsi="Arial"/>
        </w:rPr>
        <w:t xml:space="preserve"> </w:t>
      </w:r>
      <w:ins w:id="167" w:author="swaf" w:date="2010-01-04T13:15:00Z">
        <w:r>
          <w:rPr>
            <w:rFonts w:ascii="Arial" w:hAnsi="Arial"/>
          </w:rPr>
          <w:t xml:space="preserve">obtained using the website </w:t>
        </w:r>
      </w:ins>
      <w:ins w:id="168" w:author="swaf" w:date="2010-01-04T13:16:00Z">
        <w:r>
          <w:rPr>
            <w:rFonts w:ascii="Arial" w:hAnsi="Arial"/>
          </w:rPr>
          <w:t>solver</w:t>
        </w:r>
      </w:ins>
      <w:del w:id="169" w:author="swaf" w:date="2010-01-04T13:16:00Z">
        <w:r w:rsidRPr="00346E2E" w:rsidDel="00A44181">
          <w:rPr>
            <w:rFonts w:ascii="Arial" w:hAnsi="Arial"/>
          </w:rPr>
          <w:delText>plot yielded by solving for the given case on the website,</w:delText>
        </w:r>
      </w:del>
      <w:r w:rsidRPr="00346E2E">
        <w:rPr>
          <w:rFonts w:ascii="Arial" w:hAnsi="Arial"/>
        </w:rPr>
        <w:t xml:space="preserve"> and </w:t>
      </w:r>
      <w:ins w:id="170" w:author="swaf" w:date="2010-01-04T14:29:00Z">
        <w:r>
          <w:rPr>
            <w:rFonts w:ascii="Arial" w:hAnsi="Arial"/>
          </w:rPr>
          <w:t xml:space="preserve">then </w:t>
        </w:r>
      </w:ins>
      <w:del w:id="171" w:author="swaf" w:date="2010-01-04T13:17:00Z">
        <w:r w:rsidRPr="00346E2E" w:rsidDel="005A65A6">
          <w:rPr>
            <w:rFonts w:ascii="Arial" w:hAnsi="Arial"/>
          </w:rPr>
          <w:delText xml:space="preserve">put </w:delText>
        </w:r>
      </w:del>
      <w:ins w:id="172" w:author="swaf" w:date="2010-01-04T13:35:00Z">
        <w:r>
          <w:rPr>
            <w:rFonts w:ascii="Arial" w:hAnsi="Arial"/>
          </w:rPr>
          <w:t xml:space="preserve">subdivide the </w:t>
        </w:r>
        <w:r w:rsidRPr="00DB4E33">
          <w:rPr>
            <w:rFonts w:ascii="Arial" w:hAnsi="Arial"/>
            <w:i/>
            <w:rPrChange w:id="173" w:author="swaf" w:date="2010-01-04T13:35:00Z">
              <w:rPr>
                <w:rFonts w:ascii="Arial" w:hAnsi="Arial"/>
              </w:rPr>
            </w:rPrChange>
          </w:rPr>
          <w:t>x</w:t>
        </w:r>
        <w:r>
          <w:rPr>
            <w:rFonts w:ascii="Arial" w:hAnsi="Arial"/>
          </w:rPr>
          <w:t xml:space="preserve">-axis into some number of </w:t>
        </w:r>
      </w:ins>
      <w:ins w:id="174" w:author="swaf" w:date="2010-01-04T13:36:00Z">
        <w:r>
          <w:rPr>
            <w:rFonts w:ascii="Arial" w:hAnsi="Arial"/>
          </w:rPr>
          <w:t>sub-</w:t>
        </w:r>
      </w:ins>
      <w:ins w:id="175" w:author="swaf" w:date="2010-01-04T13:35:00Z">
        <w:r>
          <w:rPr>
            <w:rFonts w:ascii="Arial" w:hAnsi="Arial"/>
          </w:rPr>
          <w:t>intervals</w:t>
        </w:r>
      </w:ins>
      <w:ins w:id="176" w:author="swaf" w:date="2010-01-04T13:36:00Z">
        <w:r>
          <w:rPr>
            <w:rFonts w:ascii="Arial" w:hAnsi="Arial"/>
          </w:rPr>
          <w:t>.  The sketch below illustrates an example where each sub-interval</w:t>
        </w:r>
      </w:ins>
      <w:ins w:id="177" w:author="swaf" w:date="2010-01-04T13:37:00Z">
        <w:r>
          <w:rPr>
            <w:rFonts w:ascii="Arial" w:hAnsi="Arial"/>
          </w:rPr>
          <w:t xml:space="preserve"> is 0.1 in length;</w:t>
        </w:r>
      </w:ins>
      <w:ins w:id="178" w:author="swaf" w:date="2010-01-04T13:36:00Z">
        <w:r>
          <w:rPr>
            <w:rFonts w:ascii="Arial" w:hAnsi="Arial"/>
          </w:rPr>
          <w:t xml:space="preserve"> i.e., </w:t>
        </w:r>
      </w:ins>
      <w:ins w:id="179" w:author="swaf" w:date="2010-01-04T13:17:00Z">
        <w:r w:rsidRPr="00346E2E">
          <w:rPr>
            <w:rFonts w:ascii="Arial" w:hAnsi="Arial"/>
          </w:rPr>
          <w:t xml:space="preserve"> </w:t>
        </w:r>
      </w:ins>
      <w:ins w:id="180" w:author="swaf" w:date="2010-01-04T13:37:00Z">
        <w:r w:rsidRPr="00B269C9">
          <w:rPr>
            <w:rFonts w:ascii="Arial" w:hAnsi="Arial"/>
            <w:position w:val="-6"/>
            <w:rPrChange w:id="181" w:author="swaf" w:date="2010-01-04T13:37:00Z">
              <w:rPr>
                <w:rFonts w:ascii="Arial" w:hAnsi="Arial"/>
                <w:position w:val="-6"/>
              </w:rPr>
            </w:rPrChange>
          </w:rPr>
          <w:object w:dxaOrig="859" w:dyaOrig="279">
            <v:shape id="_x0000_i1030" type="#_x0000_t75" style="width:42.75pt;height:14.25pt" o:ole="">
              <v:imagedata r:id="rId16" o:title=""/>
            </v:shape>
            <o:OLEObject Type="Embed" ProgID="Equation.DSMT4" ShapeID="_x0000_i1030" DrawAspect="Content" ObjectID="_1324123511" r:id="rId17"/>
          </w:object>
        </w:r>
      </w:ins>
      <w:ins w:id="182" w:author="swaf" w:date="2010-01-04T13:38:00Z">
        <w:r>
          <w:rPr>
            <w:rFonts w:ascii="Arial" w:hAnsi="Arial"/>
            <w:position w:val="-2"/>
          </w:rPr>
          <w:t xml:space="preserve">.  </w:t>
        </w:r>
      </w:ins>
      <w:del w:id="183" w:author="swaf" w:date="2010-01-04T13:38:00Z">
        <w:r w:rsidRPr="00346E2E" w:rsidDel="00B269C9">
          <w:rPr>
            <w:rFonts w:ascii="Arial" w:hAnsi="Arial"/>
          </w:rPr>
          <w:delText xml:space="preserve">a simple, one-dimensional grid </w:delText>
        </w:r>
      </w:del>
      <w:del w:id="184" w:author="swaf" w:date="2010-01-04T13:17:00Z">
        <w:r w:rsidRPr="00346E2E" w:rsidDel="005A65A6">
          <w:rPr>
            <w:rFonts w:ascii="Arial" w:hAnsi="Arial"/>
          </w:rPr>
          <w:delText xml:space="preserve">on it </w:delText>
        </w:r>
      </w:del>
      <w:del w:id="185" w:author="swaf" w:date="2010-01-04T13:38:00Z">
        <w:r w:rsidRPr="00346E2E" w:rsidDel="00B269C9">
          <w:rPr>
            <w:rFonts w:ascii="Arial" w:hAnsi="Arial"/>
          </w:rPr>
          <w:delText>(you can do this with a paper and pencil).</w:delText>
        </w:r>
      </w:del>
      <w:r w:rsidRPr="00346E2E">
        <w:rPr>
          <w:rFonts w:ascii="Arial" w:hAnsi="Arial"/>
        </w:rPr>
        <w:t xml:space="preserve">  As seen </w:t>
      </w:r>
      <w:ins w:id="186" w:author="swaf" w:date="2010-01-04T13:34:00Z">
        <w:r>
          <w:rPr>
            <w:rFonts w:ascii="Arial" w:hAnsi="Arial"/>
          </w:rPr>
          <w:t xml:space="preserve">in the sketch </w:t>
        </w:r>
      </w:ins>
      <w:r w:rsidRPr="00346E2E">
        <w:rPr>
          <w:rFonts w:ascii="Arial" w:hAnsi="Arial"/>
        </w:rPr>
        <w:t xml:space="preserve">below, we can draw lines to create </w:t>
      </w:r>
      <w:del w:id="187" w:author="swaf" w:date="2010-01-04T13:38:00Z">
        <w:r w:rsidRPr="00346E2E" w:rsidDel="00B269C9">
          <w:rPr>
            <w:rFonts w:ascii="Arial" w:hAnsi="Arial"/>
          </w:rPr>
          <w:delText>each</w:delText>
        </w:r>
        <w:r w:rsidRPr="00346E2E" w:rsidDel="00B269C9">
          <w:rPr>
            <w:rFonts w:ascii="Arial" w:hAnsi="Arial"/>
            <w:position w:val="-2"/>
          </w:rPr>
          <w:object w:dxaOrig="320" w:dyaOrig="220">
            <v:shape id="_x0000_i1031" type="#_x0000_t75" style="width:15.75pt;height:11.25pt" o:ole="">
              <v:imagedata r:id="rId18" o:title=""/>
            </v:shape>
            <o:OLEObject Type="Embed" ProgID="Equation.DSMT4" ShapeID="_x0000_i1031" DrawAspect="Content" ObjectID="_1324123512" r:id="rId19"/>
          </w:object>
        </w:r>
        <w:r w:rsidRPr="00346E2E" w:rsidDel="00B269C9">
          <w:rPr>
            <w:rFonts w:ascii="Arial" w:hAnsi="Arial"/>
          </w:rPr>
          <w:delText xml:space="preserve">, and then make </w:delText>
        </w:r>
      </w:del>
      <w:r w:rsidRPr="00346E2E">
        <w:rPr>
          <w:rFonts w:ascii="Arial" w:hAnsi="Arial"/>
        </w:rPr>
        <w:t xml:space="preserve">rectangles </w:t>
      </w:r>
      <w:ins w:id="188" w:author="swaf" w:date="2010-01-04T13:39:00Z">
        <w:r>
          <w:rPr>
            <w:rFonts w:ascii="Arial" w:hAnsi="Arial"/>
          </w:rPr>
          <w:t>where the top-right corner of each rectangle touches a Cp curve</w:t>
        </w:r>
      </w:ins>
      <w:ins w:id="189" w:author="swaf" w:date="2010-01-04T13:44:00Z">
        <w:r w:rsidRPr="00B269C9">
          <w:rPr>
            <w:rStyle w:val="FootnoteReference"/>
            <w:rFonts w:ascii="Arial" w:hAnsi="Arial"/>
          </w:rPr>
          <w:footnoteReference w:customMarkFollows="1" w:id="4"/>
          <w:sym w:font="Symbol" w:char="F02B"/>
        </w:r>
      </w:ins>
      <w:ins w:id="195" w:author="swaf" w:date="2010-01-04T13:39:00Z">
        <w:r>
          <w:rPr>
            <w:rFonts w:ascii="Arial" w:hAnsi="Arial"/>
          </w:rPr>
          <w:t xml:space="preserve">.  Using this methodology, </w:t>
        </w:r>
      </w:ins>
      <w:ins w:id="196" w:author="swaf" w:date="2010-01-04T13:40:00Z">
        <w:r>
          <w:rPr>
            <w:rFonts w:ascii="Arial" w:hAnsi="Arial"/>
          </w:rPr>
          <w:t xml:space="preserve">each rectangle </w:t>
        </w:r>
      </w:ins>
      <w:ins w:id="197" w:author="swaf" w:date="2010-01-04T13:49:00Z">
        <w:r>
          <w:rPr>
            <w:rFonts w:ascii="Arial" w:hAnsi="Arial"/>
          </w:rPr>
          <w:t>will be</w:t>
        </w:r>
      </w:ins>
      <w:ins w:id="198" w:author="swaf" w:date="2010-01-04T13:40:00Z">
        <w:r>
          <w:rPr>
            <w:rFonts w:ascii="Arial" w:hAnsi="Arial"/>
          </w:rPr>
          <w:t xml:space="preserve"> </w:t>
        </w:r>
      </w:ins>
      <w:del w:id="199" w:author="swaf" w:date="2010-01-04T13:40:00Z">
        <w:r w:rsidRPr="00346E2E" w:rsidDel="00B269C9">
          <w:rPr>
            <w:rFonts w:ascii="Arial" w:hAnsi="Arial"/>
          </w:rPr>
          <w:delText xml:space="preserve">to cover each curve that have as their width </w:delText>
        </w:r>
      </w:del>
      <w:r w:rsidRPr="00346E2E">
        <w:rPr>
          <w:rFonts w:ascii="Arial" w:hAnsi="Arial"/>
          <w:position w:val="-2"/>
        </w:rPr>
        <w:object w:dxaOrig="320" w:dyaOrig="220">
          <v:shape id="_x0000_i1032" type="#_x0000_t75" style="width:15.75pt;height:11.25pt" o:ole="">
            <v:imagedata r:id="rId18" o:title=""/>
          </v:shape>
          <o:OLEObject Type="Embed" ProgID="Equation.DSMT4" ShapeID="_x0000_i1032" DrawAspect="Content" ObjectID="_1324123513" r:id="rId20"/>
        </w:object>
      </w:r>
      <w:r w:rsidRPr="00346E2E">
        <w:rPr>
          <w:rFonts w:ascii="Arial" w:hAnsi="Arial"/>
        </w:rPr>
        <w:t xml:space="preserve"> </w:t>
      </w:r>
      <w:ins w:id="200" w:author="swaf" w:date="2010-01-04T13:40:00Z">
        <w:r>
          <w:rPr>
            <w:rFonts w:ascii="Arial" w:hAnsi="Arial"/>
          </w:rPr>
          <w:t xml:space="preserve">wide with </w:t>
        </w:r>
      </w:ins>
      <w:del w:id="201" w:author="swaf" w:date="2010-01-04T13:40:00Z">
        <w:r w:rsidRPr="00346E2E" w:rsidDel="00B269C9">
          <w:rPr>
            <w:rFonts w:ascii="Arial" w:hAnsi="Arial"/>
          </w:rPr>
          <w:delText xml:space="preserve">and as their </w:delText>
        </w:r>
      </w:del>
      <w:ins w:id="202" w:author="swaf" w:date="2010-01-04T13:40:00Z">
        <w:r>
          <w:rPr>
            <w:rFonts w:ascii="Arial" w:hAnsi="Arial"/>
          </w:rPr>
          <w:t xml:space="preserve">a </w:t>
        </w:r>
      </w:ins>
      <w:r w:rsidRPr="00346E2E">
        <w:rPr>
          <w:rFonts w:ascii="Arial" w:hAnsi="Arial"/>
        </w:rPr>
        <w:t>height</w:t>
      </w:r>
      <w:ins w:id="203" w:author="swaf" w:date="2010-01-04T13:41:00Z">
        <w:r>
          <w:rPr>
            <w:rFonts w:ascii="Arial" w:hAnsi="Arial"/>
          </w:rPr>
          <w:t xml:space="preserve"> of</w:t>
        </w:r>
      </w:ins>
      <w:del w:id="204" w:author="swaf" w:date="2010-01-04T13:41:00Z">
        <w:r w:rsidRPr="00346E2E" w:rsidDel="00B269C9">
          <w:rPr>
            <w:rFonts w:ascii="Arial" w:hAnsi="Arial"/>
          </w:rPr>
          <w:delText>, the value of the</w:delText>
        </w:r>
      </w:del>
      <w:r w:rsidRPr="00346E2E">
        <w:rPr>
          <w:rFonts w:ascii="Arial" w:hAnsi="Arial"/>
        </w:rPr>
        <w:t xml:space="preserve"> Cp </w:t>
      </w:r>
      <w:del w:id="205" w:author="swaf" w:date="2010-01-04T13:41:00Z">
        <w:r w:rsidRPr="00346E2E" w:rsidDel="00B269C9">
          <w:rPr>
            <w:rFonts w:ascii="Arial" w:hAnsi="Arial"/>
          </w:rPr>
          <w:delText xml:space="preserve">at the right side of the rectangle </w:delText>
        </w:r>
      </w:del>
      <w:r w:rsidRPr="00346E2E">
        <w:rPr>
          <w:rFonts w:ascii="Arial" w:hAnsi="Arial"/>
        </w:rPr>
        <w:t>(</w:t>
      </w:r>
      <w:ins w:id="206" w:author="swaf" w:date="2010-01-04T13:41:00Z">
        <w:r>
          <w:rPr>
            <w:rFonts w:ascii="Arial" w:hAnsi="Arial"/>
          </w:rPr>
          <w:t xml:space="preserve">in the example below the </w:t>
        </w:r>
      </w:ins>
      <w:r w:rsidRPr="00346E2E">
        <w:rPr>
          <w:rFonts w:ascii="Arial" w:hAnsi="Arial"/>
        </w:rPr>
        <w:t>green</w:t>
      </w:r>
      <w:ins w:id="207" w:author="swaf" w:date="2010-01-04T13:41:00Z">
        <w:r>
          <w:rPr>
            <w:rFonts w:ascii="Arial" w:hAnsi="Arial"/>
          </w:rPr>
          <w:t xml:space="preserve"> rectangle corresponds to the</w:t>
        </w:r>
      </w:ins>
      <w:del w:id="208" w:author="swaf" w:date="2010-01-04T13:42:00Z">
        <w:r w:rsidRPr="00346E2E" w:rsidDel="00B269C9">
          <w:rPr>
            <w:rFonts w:ascii="Arial" w:hAnsi="Arial"/>
          </w:rPr>
          <w:delText>, top</w:delText>
        </w:r>
      </w:del>
      <w:ins w:id="209" w:author="swaf" w:date="2010-01-04T13:42:00Z">
        <w:r>
          <w:rPr>
            <w:rFonts w:ascii="Arial" w:hAnsi="Arial"/>
          </w:rPr>
          <w:t xml:space="preserve"> airfoil upper surface Cp</w:t>
        </w:r>
      </w:ins>
      <w:r w:rsidRPr="00346E2E">
        <w:rPr>
          <w:rFonts w:ascii="Arial" w:hAnsi="Arial"/>
        </w:rPr>
        <w:t xml:space="preserve"> and blue</w:t>
      </w:r>
      <w:ins w:id="210" w:author="swaf" w:date="2010-01-04T13:42:00Z">
        <w:r>
          <w:rPr>
            <w:rFonts w:ascii="Arial" w:hAnsi="Arial"/>
          </w:rPr>
          <w:t xml:space="preserve"> rectangle corresponds to the </w:t>
        </w:r>
      </w:ins>
      <w:ins w:id="211" w:author="swaf" w:date="2010-01-04T13:43:00Z">
        <w:r>
          <w:rPr>
            <w:rFonts w:ascii="Arial" w:hAnsi="Arial"/>
          </w:rPr>
          <w:t xml:space="preserve">airfoil </w:t>
        </w:r>
      </w:ins>
      <w:ins w:id="212" w:author="swaf" w:date="2010-01-04T13:42:00Z">
        <w:r>
          <w:rPr>
            <w:rFonts w:ascii="Arial" w:hAnsi="Arial"/>
          </w:rPr>
          <w:t>lower surface</w:t>
        </w:r>
      </w:ins>
      <w:del w:id="213" w:author="swaf" w:date="2010-01-04T13:43:00Z">
        <w:r w:rsidRPr="00346E2E" w:rsidDel="00B269C9">
          <w:rPr>
            <w:rFonts w:ascii="Arial" w:hAnsi="Arial"/>
          </w:rPr>
          <w:delText>, bottom</w:delText>
        </w:r>
      </w:del>
      <w:ins w:id="214" w:author="swaf" w:date="2010-01-04T13:43:00Z">
        <w:r>
          <w:rPr>
            <w:rFonts w:ascii="Arial" w:hAnsi="Arial"/>
          </w:rPr>
          <w:t xml:space="preserve"> Cp</w:t>
        </w:r>
      </w:ins>
      <w:r w:rsidRPr="00346E2E">
        <w:rPr>
          <w:rFonts w:ascii="Arial" w:hAnsi="Arial"/>
        </w:rPr>
        <w:t xml:space="preserve">).  </w:t>
      </w:r>
      <w:del w:id="215" w:author="swaf" w:date="2010-01-04T13:43:00Z">
        <w:r w:rsidRPr="00346E2E" w:rsidDel="00B269C9">
          <w:rPr>
            <w:rFonts w:ascii="Arial" w:hAnsi="Arial"/>
          </w:rPr>
          <w:delText xml:space="preserve">Finding </w:delText>
        </w:r>
      </w:del>
      <w:ins w:id="216" w:author="swaf" w:date="2010-01-04T13:43:00Z">
        <w:r>
          <w:rPr>
            <w:rFonts w:ascii="Arial" w:hAnsi="Arial"/>
          </w:rPr>
          <w:t>Determining</w:t>
        </w:r>
        <w:r w:rsidRPr="00346E2E">
          <w:rPr>
            <w:rFonts w:ascii="Arial" w:hAnsi="Arial"/>
          </w:rPr>
          <w:t xml:space="preserve"> </w:t>
        </w:r>
      </w:ins>
      <w:r w:rsidRPr="00346E2E">
        <w:rPr>
          <w:rFonts w:ascii="Arial" w:hAnsi="Arial"/>
        </w:rPr>
        <w:t>these two areas</w:t>
      </w:r>
      <w:ins w:id="217" w:author="swaf" w:date="2010-01-04T13:47:00Z">
        <w:r>
          <w:rPr>
            <w:rFonts w:ascii="Arial" w:hAnsi="Arial"/>
          </w:rPr>
          <w:t xml:space="preserve"> (over the same </w:t>
        </w:r>
      </w:ins>
      <w:ins w:id="218" w:author="swaf" w:date="2010-01-04T13:48:00Z">
        <w:r w:rsidRPr="00CC1DEA">
          <w:rPr>
            <w:rFonts w:ascii="Arial" w:hAnsi="Arial"/>
            <w:position w:val="-6"/>
            <w:rPrChange w:id="219" w:author="swaf" w:date="2010-01-04T13:48:00Z">
              <w:rPr>
                <w:rFonts w:ascii="Arial" w:hAnsi="Arial"/>
                <w:position w:val="-6"/>
              </w:rPr>
            </w:rPrChange>
          </w:rPr>
          <w:object w:dxaOrig="340" w:dyaOrig="279">
            <v:shape id="_x0000_i1033" type="#_x0000_t75" style="width:17.25pt;height:14.25pt" o:ole="">
              <v:imagedata r:id="rId21" o:title=""/>
            </v:shape>
            <o:OLEObject Type="Embed" ProgID="Equation.DSMT4" ShapeID="_x0000_i1033" DrawAspect="Content" ObjectID="_1324123514" r:id="rId22"/>
          </w:object>
        </w:r>
        <w:r>
          <w:rPr>
            <w:rFonts w:ascii="Arial" w:hAnsi="Arial"/>
          </w:rPr>
          <w:t>)</w:t>
        </w:r>
      </w:ins>
      <w:ins w:id="220" w:author="swaf" w:date="2010-01-04T13:51:00Z">
        <w:r>
          <w:rPr>
            <w:rFonts w:ascii="Arial" w:hAnsi="Arial"/>
          </w:rPr>
          <w:t>, summing over all intervals (10 in this example),</w:t>
        </w:r>
      </w:ins>
      <w:r w:rsidRPr="00346E2E">
        <w:rPr>
          <w:rFonts w:ascii="Arial" w:hAnsi="Arial"/>
        </w:rPr>
        <w:t xml:space="preserve"> and s</w:t>
      </w:r>
      <w:r>
        <w:rPr>
          <w:rFonts w:ascii="Arial" w:hAnsi="Arial"/>
        </w:rPr>
        <w:t>ubtracting the bottom sum from the top sum</w:t>
      </w:r>
      <w:r w:rsidRPr="00346E2E">
        <w:rPr>
          <w:rFonts w:ascii="Arial" w:hAnsi="Arial"/>
        </w:rPr>
        <w:t xml:space="preserve"> will give you the </w:t>
      </w:r>
      <w:r>
        <w:rPr>
          <w:rFonts w:ascii="Arial" w:hAnsi="Arial"/>
        </w:rPr>
        <w:t xml:space="preserve">signed </w:t>
      </w:r>
      <w:r w:rsidRPr="00346E2E">
        <w:rPr>
          <w:rFonts w:ascii="Arial" w:hAnsi="Arial"/>
        </w:rPr>
        <w:t>area between the curves, which</w:t>
      </w:r>
      <w:ins w:id="221" w:author="swaf" w:date="2010-01-04T14:02:00Z">
        <w:r>
          <w:rPr>
            <w:rFonts w:ascii="Arial" w:hAnsi="Arial"/>
          </w:rPr>
          <w:t xml:space="preserve"> gives a quantity that</w:t>
        </w:r>
      </w:ins>
      <w:r w:rsidRPr="00346E2E">
        <w:rPr>
          <w:rFonts w:ascii="Arial" w:hAnsi="Arial"/>
        </w:rPr>
        <w:t xml:space="preserve"> is </w:t>
      </w:r>
      <w:ins w:id="222" w:author="swaf" w:date="2010-01-04T14:02:00Z">
        <w:r>
          <w:rPr>
            <w:rFonts w:ascii="Arial" w:hAnsi="Arial"/>
          </w:rPr>
          <w:t xml:space="preserve">proportional to </w:t>
        </w:r>
      </w:ins>
      <w:r w:rsidRPr="00346E2E">
        <w:rPr>
          <w:rFonts w:ascii="Arial" w:hAnsi="Arial"/>
        </w:rPr>
        <w:t xml:space="preserve">the </w:t>
      </w:r>
      <w:ins w:id="223" w:author="swaf" w:date="2010-01-04T13:48:00Z">
        <w:r>
          <w:rPr>
            <w:rFonts w:ascii="Arial" w:hAnsi="Arial"/>
          </w:rPr>
          <w:t xml:space="preserve">net </w:t>
        </w:r>
      </w:ins>
      <w:r w:rsidRPr="00346E2E">
        <w:rPr>
          <w:rFonts w:ascii="Arial" w:hAnsi="Arial"/>
        </w:rPr>
        <w:t>force acting on the airfoil</w:t>
      </w:r>
      <w:del w:id="224" w:author="swaf" w:date="2010-01-04T13:48:00Z">
        <w:r w:rsidRPr="00346E2E" w:rsidDel="00CC1DEA">
          <w:rPr>
            <w:rFonts w:ascii="Arial" w:hAnsi="Arial"/>
          </w:rPr>
          <w:delText>, which is lift (if it is positive, else it is the opposite of lift (not quite fully drag, but rather simply down force))</w:delText>
        </w:r>
      </w:del>
      <w:r w:rsidRPr="00346E2E">
        <w:rPr>
          <w:rFonts w:ascii="Arial" w:hAnsi="Arial"/>
        </w:rPr>
        <w:t xml:space="preserve">. </w:t>
      </w:r>
    </w:p>
    <w:p w:rsidR="00DB4E33" w:rsidRPr="00346E2E" w:rsidRDefault="00DB4E33" w:rsidP="00C274D4">
      <w:pPr>
        <w:numPr>
          <w:ins w:id="225" w:author="swaf" w:date="2010-01-04T13:48:00Z"/>
        </w:numPr>
        <w:rPr>
          <w:rFonts w:ascii="Arial" w:hAnsi="Arial"/>
        </w:rPr>
      </w:pPr>
      <w:r w:rsidRPr="00346E2E">
        <w:rPr>
          <w:rFonts w:ascii="Arial" w:hAnsi="Arial"/>
        </w:rPr>
        <w:t xml:space="preserve"> </w:t>
      </w: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r>
        <w:rPr>
          <w:noProof/>
        </w:rPr>
        <w:pict>
          <v:shape id="_x0000_s1028" type="#_x0000_t75" style="position:absolute;margin-left:49.05pt;margin-top:-44.8pt;width:306pt;height:206.2pt;z-index:251659264">
            <v:imagedata r:id="rId23" o:title=""/>
          </v:shape>
        </w:pict>
      </w: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Pr="00346E2E" w:rsidRDefault="00DB4E33" w:rsidP="00C274D4">
      <w:pPr>
        <w:rPr>
          <w:rFonts w:ascii="Arial" w:hAnsi="Arial"/>
        </w:rPr>
      </w:pPr>
    </w:p>
    <w:p w:rsidR="00DB4E33" w:rsidRDefault="00DB4E33" w:rsidP="00C274D4">
      <w:pPr>
        <w:numPr>
          <w:ins w:id="226" w:author="swaf" w:date="2010-01-04T13:58:00Z"/>
        </w:numPr>
        <w:rPr>
          <w:ins w:id="227" w:author="swaf" w:date="2010-01-04T13:58:00Z"/>
          <w:rFonts w:ascii="Arial" w:hAnsi="Arial"/>
        </w:rPr>
      </w:pPr>
      <w:ins w:id="228" w:author="swaf" w:date="2010-01-04T13:58:00Z">
        <w:r>
          <w:rPr>
            <w:rFonts w:ascii="Arial" w:hAnsi="Arial"/>
          </w:rPr>
          <w:t xml:space="preserve">In equation form, </w:t>
        </w:r>
      </w:ins>
      <w:ins w:id="229" w:author="swaf" w:date="2010-01-04T14:03:00Z">
        <w:r>
          <w:rPr>
            <w:rFonts w:ascii="Arial" w:hAnsi="Arial"/>
          </w:rPr>
          <w:t>the net force</w:t>
        </w:r>
      </w:ins>
      <w:ins w:id="230" w:author="swaf" w:date="2010-01-04T13:58:00Z">
        <w:r>
          <w:rPr>
            <w:rFonts w:ascii="Arial" w:hAnsi="Arial"/>
          </w:rPr>
          <w:t xml:space="preserve"> is given by</w:t>
        </w:r>
      </w:ins>
    </w:p>
    <w:p w:rsidR="00DB4E33" w:rsidRDefault="00DB4E33" w:rsidP="00C274D4">
      <w:pPr>
        <w:numPr>
          <w:ins w:id="231" w:author="swaf" w:date="2010-01-04T13:58:00Z"/>
        </w:numPr>
        <w:rPr>
          <w:ins w:id="232" w:author="swaf" w:date="2010-01-04T13:58:00Z"/>
          <w:rFonts w:ascii="Arial" w:hAnsi="Arial"/>
        </w:rPr>
      </w:pPr>
    </w:p>
    <w:p w:rsidR="00DB4E33" w:rsidRDefault="00DB4E33" w:rsidP="005F79A9">
      <w:pPr>
        <w:pStyle w:val="MTDisplayEquation"/>
        <w:numPr>
          <w:ins w:id="233" w:author="swaf" w:date="2010-01-04T13:58:00Z"/>
        </w:numPr>
        <w:rPr>
          <w:ins w:id="234" w:author="swaf" w:date="2010-01-04T13:59:00Z"/>
        </w:rPr>
      </w:pPr>
      <w:ins w:id="235" w:author="swaf" w:date="2010-01-04T13:59:00Z">
        <w:r>
          <w:tab/>
        </w:r>
        <w:r w:rsidRPr="005F79A9">
          <w:rPr>
            <w:position w:val="-30"/>
            <w:rPrChange w:id="236" w:author="swaf" w:date="2010-01-04T14:00:00Z">
              <w:rPr>
                <w:position w:val="-30"/>
              </w:rPr>
            </w:rPrChange>
          </w:rPr>
          <w:object w:dxaOrig="1219" w:dyaOrig="580">
            <v:shape id="_x0000_i1034" type="#_x0000_t75" style="width:60pt;height:29.25pt" o:ole="">
              <v:imagedata r:id="rId24" o:title=""/>
            </v:shape>
            <o:OLEObject Type="Embed" ProgID="Equation.DSMT4" ShapeID="_x0000_i1034" DrawAspect="Content" ObjectID="_1324123515" r:id="rId25"/>
          </w:object>
        </w:r>
      </w:ins>
    </w:p>
    <w:p w:rsidR="00DB4E33" w:rsidRPr="00DB4E33" w:rsidRDefault="00DB4E33" w:rsidP="005F79A9">
      <w:pPr>
        <w:numPr>
          <w:ins w:id="237" w:author="swaf" w:date="2010-01-04T13:58:00Z"/>
        </w:numPr>
        <w:rPr>
          <w:ins w:id="238" w:author="swaf" w:date="2010-01-04T13:58:00Z"/>
          <w:rFonts w:ascii="Arial" w:hAnsi="Arial" w:cs="Arial"/>
          <w:rPrChange w:id="239" w:author="Unknown">
            <w:rPr>
              <w:ins w:id="240" w:author="swaf" w:date="2010-01-04T13:58:00Z"/>
              <w:rFonts w:cs="Arial"/>
            </w:rPr>
          </w:rPrChange>
        </w:rPr>
      </w:pPr>
    </w:p>
    <w:p w:rsidR="00DB4E33" w:rsidRDefault="00DB4E33" w:rsidP="00C274D4">
      <w:pPr>
        <w:rPr>
          <w:ins w:id="241" w:author="swaf" w:date="2010-01-04T14:31:00Z"/>
          <w:rFonts w:ascii="Arial" w:hAnsi="Arial"/>
        </w:rPr>
      </w:pPr>
      <w:ins w:id="242" w:author="swaf" w:date="2010-01-04T14:38:00Z">
        <w:r>
          <w:rPr>
            <w:rFonts w:ascii="Arial" w:hAnsi="Arial"/>
          </w:rPr>
          <w:t xml:space="preserve">where the minus sign is by convention.  </w:t>
        </w:r>
      </w:ins>
      <w:r w:rsidRPr="00346E2E">
        <w:rPr>
          <w:rFonts w:ascii="Arial" w:hAnsi="Arial"/>
        </w:rPr>
        <w:t>However, this is not the full story</w:t>
      </w:r>
      <w:ins w:id="243" w:author="swaf" w:date="2010-01-04T13:54:00Z">
        <w:r>
          <w:rPr>
            <w:rFonts w:ascii="Arial" w:hAnsi="Arial"/>
          </w:rPr>
          <w:t xml:space="preserve"> because </w:t>
        </w:r>
      </w:ins>
      <w:ins w:id="244" w:author="swaf" w:date="2010-01-04T14:02:00Z">
        <w:r>
          <w:rPr>
            <w:rFonts w:ascii="Arial" w:hAnsi="Arial"/>
          </w:rPr>
          <w:t xml:space="preserve">as seen in the above equation, </w:t>
        </w:r>
      </w:ins>
      <w:ins w:id="245" w:author="swaf" w:date="2010-01-04T13:54:00Z">
        <w:r>
          <w:rPr>
            <w:rFonts w:ascii="Arial" w:hAnsi="Arial"/>
          </w:rPr>
          <w:t xml:space="preserve">force is a </w:t>
        </w:r>
        <w:r w:rsidRPr="00DB4E33">
          <w:rPr>
            <w:rFonts w:ascii="Arial" w:hAnsi="Arial"/>
            <w:i/>
            <w:rPrChange w:id="246" w:author="swaf" w:date="2010-01-04T13:54:00Z">
              <w:rPr>
                <w:rFonts w:ascii="Arial" w:hAnsi="Arial"/>
              </w:rPr>
            </w:rPrChange>
          </w:rPr>
          <w:t>vector</w:t>
        </w:r>
        <w:r>
          <w:rPr>
            <w:rFonts w:ascii="Arial" w:hAnsi="Arial"/>
          </w:rPr>
          <w:t xml:space="preserve"> quantity, meaning it has both magnitude and direction</w:t>
        </w:r>
      </w:ins>
      <w:r w:rsidRPr="00346E2E">
        <w:rPr>
          <w:rFonts w:ascii="Arial" w:hAnsi="Arial"/>
        </w:rPr>
        <w:t xml:space="preserve">.  </w:t>
      </w:r>
      <w:ins w:id="247" w:author="swaf" w:date="2010-01-04T13:55:00Z">
        <w:r>
          <w:rPr>
            <w:rFonts w:ascii="Arial" w:hAnsi="Arial"/>
          </w:rPr>
          <w:t xml:space="preserve">Computing the net force as </w:t>
        </w:r>
      </w:ins>
      <w:ins w:id="248" w:author="swaf" w:date="2010-01-04T14:03:00Z">
        <w:r>
          <w:rPr>
            <w:rFonts w:ascii="Arial" w:hAnsi="Arial"/>
          </w:rPr>
          <w:t>given above</w:t>
        </w:r>
      </w:ins>
      <w:ins w:id="249" w:author="swaf" w:date="2010-01-04T13:55:00Z">
        <w:r>
          <w:rPr>
            <w:rFonts w:ascii="Arial" w:hAnsi="Arial"/>
          </w:rPr>
          <w:t xml:space="preserve"> provides only the magnitude of the force, but not its direction. </w:t>
        </w:r>
      </w:ins>
      <w:ins w:id="250" w:author="swaf" w:date="2010-01-04T14:31:00Z">
        <w:r>
          <w:rPr>
            <w:rFonts w:ascii="Arial" w:hAnsi="Arial"/>
          </w:rPr>
          <w:t>Although d</w:t>
        </w:r>
      </w:ins>
      <w:ins w:id="251" w:author="swaf" w:date="2010-01-04T13:55:00Z">
        <w:r>
          <w:rPr>
            <w:rFonts w:ascii="Arial" w:hAnsi="Arial"/>
          </w:rPr>
          <w:t xml:space="preserve">etermining the </w:t>
        </w:r>
      </w:ins>
      <w:ins w:id="252" w:author="swaf" w:date="2010-01-04T14:03:00Z">
        <w:r>
          <w:rPr>
            <w:rFonts w:ascii="Arial" w:hAnsi="Arial"/>
          </w:rPr>
          <w:t xml:space="preserve">force’s </w:t>
        </w:r>
      </w:ins>
      <w:ins w:id="253" w:author="swaf" w:date="2010-01-04T13:55:00Z">
        <w:r>
          <w:rPr>
            <w:rFonts w:ascii="Arial" w:hAnsi="Arial"/>
          </w:rPr>
          <w:t>direction</w:t>
        </w:r>
      </w:ins>
      <w:ins w:id="254" w:author="swaf" w:date="2010-01-04T13:56:00Z">
        <w:r>
          <w:rPr>
            <w:rFonts w:ascii="Arial" w:hAnsi="Arial"/>
          </w:rPr>
          <w:t xml:space="preserve"> </w:t>
        </w:r>
      </w:ins>
      <w:ins w:id="255" w:author="swaf" w:date="2010-01-04T13:57:00Z">
        <w:r>
          <w:rPr>
            <w:rFonts w:ascii="Arial" w:hAnsi="Arial"/>
          </w:rPr>
          <w:t>will tell us how much of it is lift and how much is drag</w:t>
        </w:r>
      </w:ins>
      <w:ins w:id="256" w:author="swaf" w:date="2010-01-04T14:31:00Z">
        <w:r>
          <w:rPr>
            <w:rFonts w:ascii="Arial" w:hAnsi="Arial"/>
          </w:rPr>
          <w:t>, doing that now is beyond the scope of this exercise.  So, if we’re interested in only the net force, the above equation becomes</w:t>
        </w:r>
      </w:ins>
    </w:p>
    <w:p w:rsidR="00DB4E33" w:rsidRDefault="00DB4E33" w:rsidP="00C274D4">
      <w:pPr>
        <w:numPr>
          <w:ins w:id="257" w:author="swaf" w:date="2010-01-04T14:32:00Z"/>
        </w:numPr>
        <w:rPr>
          <w:ins w:id="258" w:author="swaf" w:date="2010-01-04T14:32:00Z"/>
          <w:rFonts w:ascii="Arial" w:hAnsi="Arial"/>
        </w:rPr>
      </w:pPr>
    </w:p>
    <w:p w:rsidR="00DB4E33" w:rsidRDefault="00DB4E33" w:rsidP="00AA6193">
      <w:pPr>
        <w:pStyle w:val="MTDisplayEquation"/>
        <w:numPr>
          <w:ins w:id="259" w:author="swaf" w:date="2010-01-04T14:32:00Z"/>
        </w:numPr>
        <w:rPr>
          <w:ins w:id="260" w:author="swaf" w:date="2010-01-04T14:32:00Z"/>
        </w:rPr>
      </w:pPr>
      <w:ins w:id="261" w:author="swaf" w:date="2010-01-04T14:32:00Z">
        <w:r>
          <w:tab/>
        </w:r>
        <w:r w:rsidRPr="00AA6193">
          <w:rPr>
            <w:position w:val="-30"/>
            <w:rPrChange w:id="262" w:author="swaf" w:date="2010-01-04T14:33:00Z">
              <w:rPr>
                <w:position w:val="-30"/>
              </w:rPr>
            </w:rPrChange>
          </w:rPr>
          <w:object w:dxaOrig="1340" w:dyaOrig="580">
            <v:shape id="_x0000_i1035" type="#_x0000_t75" style="width:66pt;height:29.25pt" o:ole="">
              <v:imagedata r:id="rId26" o:title=""/>
            </v:shape>
            <o:OLEObject Type="Embed" ProgID="Equation.DSMT4" ShapeID="_x0000_i1035" DrawAspect="Content" ObjectID="_1324123516" r:id="rId27"/>
          </w:object>
        </w:r>
      </w:ins>
    </w:p>
    <w:p w:rsidR="00DB4E33" w:rsidRDefault="00DB4E33" w:rsidP="00AA6193">
      <w:pPr>
        <w:numPr>
          <w:ins w:id="263" w:author="swaf" w:date="2010-01-04T14:33:00Z"/>
        </w:numPr>
        <w:rPr>
          <w:ins w:id="264" w:author="swaf" w:date="2010-01-04T14:33:00Z"/>
          <w:rFonts w:ascii="Arial" w:hAnsi="Arial" w:cs="Arial"/>
        </w:rPr>
      </w:pPr>
    </w:p>
    <w:p w:rsidR="00DB4E33" w:rsidRDefault="00DB4E33" w:rsidP="00AA6193">
      <w:pPr>
        <w:numPr>
          <w:ins w:id="265" w:author="swaf" w:date="2010-01-04T14:33:00Z"/>
        </w:numPr>
        <w:rPr>
          <w:ins w:id="266" w:author="swaf" w:date="2010-01-04T14:35:00Z"/>
          <w:rFonts w:ascii="Arial" w:hAnsi="Arial" w:cs="Arial"/>
        </w:rPr>
      </w:pPr>
      <w:ins w:id="267" w:author="swaf" w:date="2010-01-04T14:35:00Z">
        <w:r>
          <w:rPr>
            <w:rFonts w:ascii="Arial" w:hAnsi="Arial" w:cs="Arial"/>
          </w:rPr>
          <w:t>In terms of the</w:t>
        </w:r>
      </w:ins>
      <w:ins w:id="268" w:author="swaf" w:date="2010-01-04T14:33:00Z">
        <w:r>
          <w:rPr>
            <w:rFonts w:ascii="Arial" w:hAnsi="Arial" w:cs="Arial"/>
          </w:rPr>
          <w:t xml:space="preserve"> pressure coefficient Cp </w:t>
        </w:r>
      </w:ins>
      <w:ins w:id="269" w:author="swaf" w:date="2010-01-04T14:35:00Z">
        <w:r>
          <w:rPr>
            <w:rFonts w:ascii="Arial" w:hAnsi="Arial" w:cs="Arial"/>
          </w:rPr>
          <w:t>the above becomes</w:t>
        </w:r>
      </w:ins>
    </w:p>
    <w:p w:rsidR="00DB4E33" w:rsidRDefault="00DB4E33" w:rsidP="00AA6193">
      <w:pPr>
        <w:numPr>
          <w:ins w:id="270" w:author="swaf" w:date="2010-01-04T14:33:00Z"/>
        </w:numPr>
        <w:rPr>
          <w:ins w:id="271" w:author="swaf" w:date="2010-01-04T14:35:00Z"/>
          <w:rFonts w:ascii="Arial" w:hAnsi="Arial" w:cs="Arial"/>
        </w:rPr>
      </w:pPr>
    </w:p>
    <w:p w:rsidR="00DB4E33" w:rsidRDefault="00DB4E33" w:rsidP="00AA6193">
      <w:pPr>
        <w:numPr>
          <w:ins w:id="272" w:author="swaf" w:date="2010-01-04T14:33:00Z"/>
        </w:numPr>
        <w:rPr>
          <w:ins w:id="273" w:author="swaf" w:date="2010-01-04T14:33:00Z"/>
          <w:rFonts w:ascii="Arial" w:hAnsi="Arial" w:cs="Arial"/>
        </w:rPr>
      </w:pPr>
      <w:ins w:id="274" w:author="swaf" w:date="2010-01-04T14:33:00Z">
        <w:r>
          <w:rPr>
            <w:rFonts w:ascii="Arial" w:hAnsi="Arial" w:cs="Arial"/>
          </w:rPr>
          <w:t xml:space="preserve"> </w:t>
        </w:r>
      </w:ins>
    </w:p>
    <w:p w:rsidR="00DB4E33" w:rsidRDefault="00DB4E33" w:rsidP="00AA6193">
      <w:pPr>
        <w:pStyle w:val="MTDisplayEquation"/>
        <w:numPr>
          <w:ins w:id="275" w:author="swaf" w:date="2010-01-04T14:33:00Z"/>
        </w:numPr>
        <w:rPr>
          <w:ins w:id="276" w:author="swaf" w:date="2010-01-04T14:35:00Z"/>
        </w:rPr>
      </w:pPr>
      <w:ins w:id="277" w:author="swaf" w:date="2010-01-04T14:35:00Z">
        <w:r>
          <w:tab/>
        </w:r>
        <w:r w:rsidRPr="00AA6193">
          <w:rPr>
            <w:position w:val="-30"/>
            <w:rPrChange w:id="278" w:author="swaf" w:date="2010-01-04T14:36:00Z">
              <w:rPr>
                <w:position w:val="-30"/>
              </w:rPr>
            </w:rPrChange>
          </w:rPr>
          <w:object w:dxaOrig="1380" w:dyaOrig="580">
            <v:shape id="_x0000_i1036" type="#_x0000_t75" style="width:69pt;height:29.25pt" o:ole="">
              <v:imagedata r:id="rId28" o:title=""/>
            </v:shape>
            <o:OLEObject Type="Embed" ProgID="Equation.DSMT4" ShapeID="_x0000_i1036" DrawAspect="Content" ObjectID="_1324123517" r:id="rId29"/>
          </w:object>
        </w:r>
      </w:ins>
    </w:p>
    <w:p w:rsidR="00DB4E33" w:rsidRPr="00DB4E33" w:rsidRDefault="00DB4E33" w:rsidP="00AA6193">
      <w:pPr>
        <w:numPr>
          <w:ins w:id="279" w:author="swaf" w:date="2010-01-04T14:33:00Z"/>
        </w:numPr>
        <w:rPr>
          <w:ins w:id="280" w:author="swaf" w:date="2010-01-04T14:33:00Z"/>
          <w:rFonts w:ascii="Arial" w:hAnsi="Arial" w:cs="Arial"/>
          <w:rPrChange w:id="281" w:author="Unknown">
            <w:rPr>
              <w:ins w:id="282" w:author="swaf" w:date="2010-01-04T14:33:00Z"/>
              <w:rFonts w:cs="Arial"/>
            </w:rPr>
          </w:rPrChange>
        </w:rPr>
      </w:pPr>
    </w:p>
    <w:p w:rsidR="00DB4E33" w:rsidRDefault="00DB4E33" w:rsidP="00AA6193">
      <w:pPr>
        <w:pStyle w:val="MTDisplayEquation"/>
        <w:numPr>
          <w:ins w:id="283" w:author="swaf" w:date="2010-01-04T14:33:00Z"/>
        </w:numPr>
        <w:rPr>
          <w:ins w:id="284" w:author="swaf" w:date="2010-01-04T14:33:00Z"/>
        </w:rPr>
      </w:pPr>
      <w:ins w:id="285" w:author="swaf" w:date="2010-01-04T14:39:00Z">
        <w:r>
          <w:t>w</w:t>
        </w:r>
      </w:ins>
      <w:ins w:id="286" w:author="swaf" w:date="2010-01-04T14:38:00Z">
        <w:r>
          <w:t xml:space="preserve">here </w:t>
        </w:r>
        <w:r w:rsidRPr="00AA6193">
          <w:rPr>
            <w:position w:val="-4"/>
            <w:rPrChange w:id="287" w:author="swaf" w:date="2010-01-04T14:38:00Z">
              <w:rPr>
                <w:position w:val="-4"/>
              </w:rPr>
            </w:rPrChange>
          </w:rPr>
          <w:object w:dxaOrig="260" w:dyaOrig="300">
            <v:shape id="_x0000_i1037" type="#_x0000_t75" style="width:12.75pt;height:15pt" o:ole="">
              <v:imagedata r:id="rId30" o:title=""/>
            </v:shape>
            <o:OLEObject Type="Embed" ProgID="Equation.DSMT4" ShapeID="_x0000_i1037" DrawAspect="Content" ObjectID="_1324123518" r:id="rId31"/>
          </w:object>
        </w:r>
        <w:r>
          <w:t>is the non-dimensional net force.</w:t>
        </w:r>
      </w:ins>
      <w:ins w:id="288" w:author="swaf" w:date="2010-01-04T14:50:00Z">
        <w:r>
          <w:t xml:space="preserve">  Note this </w:t>
        </w:r>
      </w:ins>
      <w:ins w:id="289" w:author="swaf" w:date="2010-01-04T14:52:00Z">
        <w:r>
          <w:t xml:space="preserve">assumes </w:t>
        </w:r>
      </w:ins>
      <w:ins w:id="290" w:author="swaf" w:date="2010-01-04T14:53:00Z">
        <w:r>
          <w:t xml:space="preserve">that the </w:t>
        </w:r>
      </w:ins>
      <w:ins w:id="291" w:author="swaf" w:date="2010-01-04T14:52:00Z">
        <w:r>
          <w:t>body</w:t>
        </w:r>
      </w:ins>
      <w:ins w:id="292" w:author="swaf" w:date="2010-01-04T14:53:00Z">
        <w:r>
          <w:t xml:space="preserve"> (airfoil) is symmetric</w:t>
        </w:r>
      </w:ins>
      <w:ins w:id="293" w:author="swaf" w:date="2010-01-04T14:52:00Z">
        <w:r>
          <w:t>.</w:t>
        </w:r>
      </w:ins>
      <w:ins w:id="294" w:author="swaf" w:date="2010-01-04T14:40:00Z">
        <w:r>
          <w:t xml:space="preserve">  </w:t>
        </w:r>
      </w:ins>
      <w:ins w:id="295" w:author="swaf" w:date="2010-01-04T14:41:00Z">
        <w:r>
          <w:t xml:space="preserve">Using Riemann Sums, </w:t>
        </w:r>
      </w:ins>
      <w:ins w:id="296" w:author="swaf" w:date="2010-01-04T14:46:00Z">
        <w:r>
          <w:t>the above</w:t>
        </w:r>
      </w:ins>
      <w:ins w:id="297" w:author="swaf" w:date="2010-01-04T14:40:00Z">
        <w:r>
          <w:t xml:space="preserve"> can be approximated by the relation</w:t>
        </w:r>
      </w:ins>
    </w:p>
    <w:p w:rsidR="00DB4E33" w:rsidRDefault="00DB4E33" w:rsidP="00C274D4">
      <w:pPr>
        <w:numPr>
          <w:ins w:id="298" w:author="swaf" w:date="2010-01-04T14:41:00Z"/>
        </w:numPr>
        <w:rPr>
          <w:ins w:id="299" w:author="swaf" w:date="2010-01-04T14:41:00Z"/>
          <w:rFonts w:ascii="Arial" w:hAnsi="Arial"/>
        </w:rPr>
      </w:pPr>
    </w:p>
    <w:p w:rsidR="00DB4E33" w:rsidRDefault="00DB4E33" w:rsidP="00DB4E33">
      <w:pPr>
        <w:jc w:val="center"/>
        <w:rPr>
          <w:del w:id="300" w:author="swaf" w:date="2010-01-04T14:41:00Z"/>
          <w:rFonts w:ascii="Arial" w:hAnsi="Arial"/>
        </w:rPr>
        <w:pPrChange w:id="301" w:author="swaf" w:date="2010-01-04T14:46:00Z">
          <w:pPr/>
        </w:pPrChange>
      </w:pPr>
      <w:ins w:id="302" w:author="swaf" w:date="2010-01-04T14:41:00Z">
        <w:r w:rsidRPr="004B3055">
          <w:rPr>
            <w:rFonts w:ascii="Arial" w:hAnsi="Arial"/>
            <w:position w:val="-28"/>
            <w:rPrChange w:id="303" w:author="swaf" w:date="2010-01-04T14:43:00Z">
              <w:rPr>
                <w:rFonts w:ascii="Arial" w:hAnsi="Arial"/>
                <w:position w:val="-28"/>
              </w:rPr>
            </w:rPrChange>
          </w:rPr>
          <w:object w:dxaOrig="2900" w:dyaOrig="680">
            <v:shape id="_x0000_i1038" type="#_x0000_t75" style="width:141.75pt;height:33.75pt" o:ole="">
              <v:imagedata r:id="rId32" o:title=""/>
            </v:shape>
            <o:OLEObject Type="Embed" ProgID="Equation.DSMT4" ShapeID="_x0000_i1038" DrawAspect="Content" ObjectID="_1324123519" r:id="rId33"/>
          </w:object>
        </w:r>
      </w:ins>
      <w:del w:id="304" w:author="swaf" w:date="2010-01-04T14:41:00Z">
        <w:r w:rsidRPr="00346E2E" w:rsidDel="004B3055">
          <w:rPr>
            <w:rFonts w:ascii="Arial" w:hAnsi="Arial"/>
          </w:rPr>
          <w:delText>Cp plots are designed to have inverted axes, and the red lines are always the pressure coefficient for the top of the airfoil and the black those for the bottom.  As such, we need the following equation to effectively calculate lift with both the proper sign and only the need to find the area of the “box in between the curves”.</w:delText>
        </w:r>
      </w:del>
    </w:p>
    <w:p w:rsidR="00DB4E33" w:rsidRDefault="00DB4E33" w:rsidP="00DB4E33">
      <w:pPr>
        <w:jc w:val="center"/>
        <w:rPr>
          <w:rFonts w:ascii="Arial" w:hAnsi="Arial"/>
        </w:rPr>
        <w:pPrChange w:id="305" w:author="swaf" w:date="2010-01-04T14:46:00Z">
          <w:pPr/>
        </w:pPrChange>
      </w:pPr>
    </w:p>
    <w:p w:rsidR="00DB4E33" w:rsidRPr="00346E2E" w:rsidDel="004B3055" w:rsidRDefault="00DB4E33" w:rsidP="004B3055">
      <w:pPr>
        <w:rPr>
          <w:del w:id="306" w:author="swaf" w:date="2010-01-04T14:46:00Z"/>
          <w:rFonts w:ascii="Arial" w:hAnsi="Arial"/>
        </w:rPr>
      </w:pPr>
      <w:r>
        <w:rPr>
          <w:noProof/>
        </w:rPr>
        <w:pict>
          <v:shape id="_x0000_s1029" type="#_x0000_t75" style="position:absolute;margin-left:85.05pt;margin-top:5.8pt;width:272pt;height:19.35pt;z-index:251658240">
            <v:imagedata r:id="rId34" o:title=""/>
          </v:shape>
          <o:OLEObject Type="Embed" ProgID="Equation.DSMT4" ShapeID="_x0000_s1029" DrawAspect="Content" ObjectID="_1324123522" r:id="rId35"/>
        </w:pict>
      </w:r>
    </w:p>
    <w:p w:rsidR="00DB4E33" w:rsidRPr="00346E2E" w:rsidDel="004B3055" w:rsidRDefault="00DB4E33" w:rsidP="004B3055">
      <w:pPr>
        <w:rPr>
          <w:del w:id="307" w:author="swaf" w:date="2010-01-04T14:43:00Z"/>
          <w:rFonts w:ascii="Arial" w:hAnsi="Arial"/>
        </w:rPr>
      </w:pPr>
      <w:r w:rsidRPr="00346E2E">
        <w:rPr>
          <w:rFonts w:ascii="Arial" w:hAnsi="Arial"/>
        </w:rPr>
        <w:tab/>
      </w:r>
    </w:p>
    <w:p w:rsidR="00DB4E33" w:rsidRPr="00346E2E" w:rsidRDefault="00DB4E33" w:rsidP="004B3055">
      <w:pPr>
        <w:rPr>
          <w:rFonts w:ascii="Arial" w:hAnsi="Arial"/>
        </w:rPr>
      </w:pPr>
    </w:p>
    <w:p w:rsidR="00DB4E33" w:rsidRPr="00346E2E" w:rsidRDefault="00DB4E33">
      <w:pPr>
        <w:rPr>
          <w:rFonts w:ascii="Arial" w:hAnsi="Arial"/>
        </w:rPr>
      </w:pPr>
      <w:ins w:id="308" w:author="swaf" w:date="2010-01-04T14:52:00Z">
        <w:r>
          <w:rPr>
            <w:rFonts w:ascii="Arial" w:hAnsi="Arial"/>
          </w:rPr>
          <w:t>w</w:t>
        </w:r>
      </w:ins>
      <w:ins w:id="309" w:author="swaf" w:date="2010-01-04T14:47:00Z">
        <w:r>
          <w:rPr>
            <w:rFonts w:ascii="Arial" w:hAnsi="Arial"/>
          </w:rPr>
          <w:t>here the subscript “</w:t>
        </w:r>
        <w:r w:rsidRPr="00DB4E33">
          <w:rPr>
            <w:rFonts w:ascii="Arial" w:hAnsi="Arial"/>
            <w:i/>
            <w:rPrChange w:id="310" w:author="swaf" w:date="2010-01-04T14:47:00Z">
              <w:rPr>
                <w:rFonts w:ascii="Arial" w:hAnsi="Arial"/>
              </w:rPr>
            </w:rPrChange>
          </w:rPr>
          <w:t>i</w:t>
        </w:r>
        <w:r>
          <w:rPr>
            <w:rFonts w:ascii="Arial" w:hAnsi="Arial"/>
          </w:rPr>
          <w:t xml:space="preserve">” denotes a particular interval. </w:t>
        </w:r>
      </w:ins>
      <w:r w:rsidRPr="00346E2E">
        <w:rPr>
          <w:rFonts w:ascii="Arial" w:hAnsi="Arial"/>
        </w:rPr>
        <w:t>The intention is to show how to numerically approximate an integral for which a simple curve cannot be easily fit, so you</w:t>
      </w:r>
      <w:ins w:id="311" w:author="swaf" w:date="2010-01-04T14:44:00Z">
        <w:r>
          <w:rPr>
            <w:rFonts w:ascii="Arial" w:hAnsi="Arial"/>
          </w:rPr>
          <w:t>r</w:t>
        </w:r>
      </w:ins>
      <w:r w:rsidRPr="00346E2E">
        <w:rPr>
          <w:rFonts w:ascii="Arial" w:hAnsi="Arial"/>
        </w:rPr>
        <w:t xml:space="preserve"> solution is only as good as the fineness of your </w:t>
      </w:r>
      <w:del w:id="312" w:author="swaf" w:date="2010-01-04T14:44:00Z">
        <w:r w:rsidRPr="00346E2E" w:rsidDel="004B3055">
          <w:rPr>
            <w:rFonts w:ascii="Arial" w:hAnsi="Arial"/>
          </w:rPr>
          <w:delText>grid</w:delText>
        </w:r>
      </w:del>
      <w:ins w:id="313" w:author="swaf" w:date="2010-01-04T14:44:00Z">
        <w:r>
          <w:rPr>
            <w:rFonts w:ascii="Arial" w:hAnsi="Arial"/>
          </w:rPr>
          <w:t>sub-intervals</w:t>
        </w:r>
      </w:ins>
      <w:r w:rsidRPr="00346E2E">
        <w:rPr>
          <w:rFonts w:ascii="Arial" w:hAnsi="Arial"/>
        </w:rPr>
        <w:t>.  So, for each case, compute th</w:t>
      </w:r>
      <w:ins w:id="314" w:author="swaf" w:date="2010-01-04T14:44:00Z">
        <w:r>
          <w:rPr>
            <w:rFonts w:ascii="Arial" w:hAnsi="Arial"/>
          </w:rPr>
          <w:t>e above quantity</w:t>
        </w:r>
      </w:ins>
      <w:del w:id="315" w:author="swaf" w:date="2010-01-04T14:44:00Z">
        <w:r w:rsidRPr="00346E2E" w:rsidDel="004B3055">
          <w:rPr>
            <w:rFonts w:ascii="Arial" w:hAnsi="Arial"/>
          </w:rPr>
          <w:delText>is</w:delText>
        </w:r>
      </w:del>
      <w:r w:rsidRPr="00346E2E">
        <w:rPr>
          <w:rFonts w:ascii="Arial" w:hAnsi="Arial"/>
        </w:rPr>
        <w:t xml:space="preserve"> with at least two </w:t>
      </w:r>
      <w:r w:rsidRPr="00346E2E">
        <w:rPr>
          <w:rFonts w:ascii="Arial" w:hAnsi="Arial"/>
          <w:position w:val="-2"/>
        </w:rPr>
        <w:object w:dxaOrig="320" w:dyaOrig="220">
          <v:shape id="_x0000_i1041" type="#_x0000_t75" style="width:15.75pt;height:11.25pt" o:ole="">
            <v:imagedata r:id="rId18" o:title=""/>
          </v:shape>
          <o:OLEObject Type="Embed" ProgID="Equation.DSMT4" ShapeID="_x0000_i1041" DrawAspect="Content" ObjectID="_1324123520" r:id="rId36"/>
        </w:object>
      </w:r>
      <w:r w:rsidRPr="00346E2E">
        <w:rPr>
          <w:rFonts w:ascii="Arial" w:hAnsi="Arial"/>
        </w:rPr>
        <w:t xml:space="preserve"> values (divide the grid into 10 and then into 20 rectangles, for instance) to see how the value</w:t>
      </w:r>
      <w:ins w:id="316" w:author="swaf" w:date="2010-01-04T14:44:00Z">
        <w:r>
          <w:rPr>
            <w:rFonts w:ascii="Arial" w:hAnsi="Arial"/>
          </w:rPr>
          <w:t>s</w:t>
        </w:r>
      </w:ins>
      <w:r w:rsidRPr="00346E2E">
        <w:rPr>
          <w:rFonts w:ascii="Arial" w:hAnsi="Arial"/>
        </w:rPr>
        <w:t xml:space="preserve"> </w:t>
      </w:r>
      <w:del w:id="317" w:author="swaf" w:date="2010-01-04T14:44:00Z">
        <w:r w:rsidRPr="00346E2E" w:rsidDel="004B3055">
          <w:rPr>
            <w:rFonts w:ascii="Arial" w:hAnsi="Arial"/>
          </w:rPr>
          <w:delText>approaches the real value</w:delText>
        </w:r>
      </w:del>
      <w:ins w:id="318" w:author="swaf" w:date="2010-01-04T14:44:00Z">
        <w:r>
          <w:rPr>
            <w:rFonts w:ascii="Arial" w:hAnsi="Arial"/>
          </w:rPr>
          <w:t>change</w:t>
        </w:r>
      </w:ins>
      <w:r w:rsidRPr="00346E2E">
        <w:rPr>
          <w:rFonts w:ascii="Arial" w:hAnsi="Arial"/>
        </w:rPr>
        <w:t xml:space="preserve"> </w:t>
      </w:r>
      <w:del w:id="319" w:author="swaf" w:date="2010-01-04T14:44:00Z">
        <w:r w:rsidRPr="00346E2E" w:rsidDel="004B3055">
          <w:rPr>
            <w:rFonts w:ascii="Arial" w:hAnsi="Arial"/>
          </w:rPr>
          <w:delText>as you refine your mesh</w:delText>
        </w:r>
      </w:del>
      <w:ins w:id="320" w:author="swaf" w:date="2010-01-04T14:44:00Z">
        <w:r>
          <w:rPr>
            <w:rFonts w:ascii="Arial" w:hAnsi="Arial"/>
          </w:rPr>
          <w:t>with the sub-intervals</w:t>
        </w:r>
      </w:ins>
      <w:r w:rsidRPr="00346E2E">
        <w:rPr>
          <w:rFonts w:ascii="Arial" w:hAnsi="Arial"/>
        </w:rPr>
        <w:t>.</w:t>
      </w:r>
    </w:p>
    <w:p w:rsidR="00DB4E33" w:rsidRPr="00346E2E" w:rsidRDefault="00DB4E33">
      <w:pPr>
        <w:rPr>
          <w:rFonts w:ascii="Arial" w:hAnsi="Arial"/>
        </w:rPr>
      </w:pPr>
    </w:p>
    <w:p w:rsidR="00DB4E33" w:rsidRPr="00346E2E" w:rsidRDefault="00DB4E33">
      <w:pPr>
        <w:rPr>
          <w:rFonts w:ascii="Arial" w:hAnsi="Arial"/>
        </w:rPr>
      </w:pPr>
      <w:r w:rsidRPr="00346E2E">
        <w:rPr>
          <w:rFonts w:ascii="Arial" w:hAnsi="Arial"/>
        </w:rPr>
        <w:t xml:space="preserve">In this way, you can calculate the </w:t>
      </w:r>
      <w:ins w:id="321" w:author="swaf" w:date="2010-01-04T14:45:00Z">
        <w:r>
          <w:rPr>
            <w:rFonts w:ascii="Arial" w:hAnsi="Arial"/>
          </w:rPr>
          <w:t xml:space="preserve">net </w:t>
        </w:r>
      </w:ins>
      <w:r w:rsidRPr="00346E2E">
        <w:rPr>
          <w:rFonts w:ascii="Arial" w:hAnsi="Arial"/>
        </w:rPr>
        <w:t>force on the airfoil and create a graph of the various forces at different angles of attack for your project.</w:t>
      </w:r>
      <w:r>
        <w:rPr>
          <w:rFonts w:ascii="Arial" w:hAnsi="Arial"/>
        </w:rPr>
        <w:t xml:space="preserve">  </w:t>
      </w:r>
      <w:ins w:id="322" w:author="swaf" w:date="2010-01-04T14:45:00Z">
        <w:r>
          <w:rPr>
            <w:rFonts w:ascii="Arial" w:hAnsi="Arial"/>
          </w:rPr>
          <w:t>Going through these processes will give you a better appreciation of how m</w:t>
        </w:r>
      </w:ins>
      <w:ins w:id="323" w:author="swaf" w:date="2010-01-04T14:46:00Z">
        <w:r>
          <w:rPr>
            <w:rFonts w:ascii="Arial" w:hAnsi="Arial"/>
          </w:rPr>
          <w:t xml:space="preserve">athematics is used to obtain practical results.  </w:t>
        </w:r>
      </w:ins>
      <w:del w:id="324" w:author="swaf" w:date="2010-01-04T14:46:00Z">
        <w:r w:rsidDel="004B3055">
          <w:rPr>
            <w:rFonts w:ascii="Arial" w:hAnsi="Arial"/>
          </w:rPr>
          <w:delText>Seeing these patterns will help you relate the effects of aerodynamics principals to the mathematics required to compute the values and give you a concrete sense of the physics.</w:delText>
        </w:r>
      </w:del>
    </w:p>
    <w:sectPr w:rsidR="00DB4E33" w:rsidRPr="00346E2E" w:rsidSect="0076089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E33" w:rsidRDefault="00DB4E33">
      <w:r>
        <w:separator/>
      </w:r>
    </w:p>
  </w:endnote>
  <w:endnote w:type="continuationSeparator" w:id="0">
    <w:p w:rsidR="00DB4E33" w:rsidRDefault="00DB4E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E33" w:rsidRDefault="00DB4E33">
      <w:r>
        <w:separator/>
      </w:r>
    </w:p>
  </w:footnote>
  <w:footnote w:type="continuationSeparator" w:id="0">
    <w:p w:rsidR="00DB4E33" w:rsidRDefault="00DB4E33">
      <w:r>
        <w:continuationSeparator/>
      </w:r>
    </w:p>
  </w:footnote>
  <w:footnote w:id="1">
    <w:p w:rsidR="00DB4E33" w:rsidRDefault="00DB4E33">
      <w:pPr>
        <w:pStyle w:val="FootnoteText"/>
      </w:pPr>
      <w:ins w:id="69" w:author="swaf" w:date="2009-12-16T10:44:00Z">
        <w:r>
          <w:rPr>
            <w:rStyle w:val="FootnoteReference"/>
          </w:rPr>
          <w:t>†</w:t>
        </w:r>
        <w:r>
          <w:t xml:space="preserve"> Mach number is the ratio </w:t>
        </w:r>
      </w:ins>
      <w:ins w:id="70" w:author="swaf" w:date="2009-12-16T13:47:00Z">
        <w:r>
          <w:t xml:space="preserve">formed by dividing </w:t>
        </w:r>
      </w:ins>
      <w:ins w:id="71" w:author="swaf" w:date="2009-12-16T10:44:00Z">
        <w:r>
          <w:t xml:space="preserve">velocity </w:t>
        </w:r>
      </w:ins>
      <w:ins w:id="72" w:author="swaf" w:date="2009-12-16T13:47:00Z">
        <w:r>
          <w:t>by the</w:t>
        </w:r>
      </w:ins>
      <w:ins w:id="73" w:author="swaf" w:date="2009-12-16T10:44:00Z">
        <w:r>
          <w:t xml:space="preserve"> speed of sound.</w:t>
        </w:r>
      </w:ins>
    </w:p>
  </w:footnote>
  <w:footnote w:id="2">
    <w:p w:rsidR="00DB4E33" w:rsidRDefault="00DB4E33">
      <w:pPr>
        <w:pStyle w:val="FootnoteText"/>
      </w:pPr>
      <w:ins w:id="89" w:author="swaf" w:date="2009-12-16T10:45:00Z">
        <w:r>
          <w:rPr>
            <w:rStyle w:val="FootnoteReference"/>
          </w:rPr>
          <w:t>‡</w:t>
        </w:r>
        <w:r>
          <w:t xml:space="preserve"> Angle-of-Attack is the angle between the airfoil chord line and the oncoming air flow.</w:t>
        </w:r>
      </w:ins>
    </w:p>
  </w:footnote>
  <w:footnote w:id="3">
    <w:p w:rsidR="00DB4E33" w:rsidRDefault="00DB4E33" w:rsidP="00A44181">
      <w:pPr>
        <w:pStyle w:val="FootnoteText"/>
      </w:pPr>
      <w:r w:rsidRPr="00A44181">
        <w:rPr>
          <w:rStyle w:val="FootnoteReference"/>
        </w:rPr>
        <w:sym w:font="Symbol" w:char="F02A"/>
      </w:r>
      <w:r>
        <w:t xml:space="preserve"> For example, </w:t>
      </w:r>
      <w:r w:rsidRPr="00A44181">
        <w:rPr>
          <w:position w:val="-12"/>
        </w:rPr>
        <w:object w:dxaOrig="2079" w:dyaOrig="400">
          <v:shape id="_x0000_i1026" type="#_x0000_t75" style="width:104.25pt;height:20.25pt" o:ole="">
            <v:imagedata r:id="rId1" o:title=""/>
          </v:shape>
          <o:OLEObject Type="Embed" ProgID="Equation.DSMT4" ShapeID="_x0000_i1026" DrawAspect="Content" ObjectID="_1324123521" r:id="rId2"/>
        </w:object>
      </w:r>
    </w:p>
  </w:footnote>
  <w:footnote w:id="4">
    <w:p w:rsidR="00DB4E33" w:rsidRDefault="00DB4E33">
      <w:pPr>
        <w:pStyle w:val="FootnoteText"/>
      </w:pPr>
      <w:ins w:id="190" w:author="swaf" w:date="2010-01-04T13:44:00Z">
        <w:r w:rsidRPr="00B269C9">
          <w:rPr>
            <w:rStyle w:val="FootnoteReference"/>
          </w:rPr>
          <w:sym w:font="Symbol" w:char="F02B"/>
        </w:r>
        <w:r>
          <w:t xml:space="preserve"> Note that the sketch uses rectangles that are offset for illustrative purposes</w:t>
        </w:r>
      </w:ins>
      <w:ins w:id="191" w:author="swaf" w:date="2010-01-04T13:46:00Z">
        <w:r>
          <w:t xml:space="preserve"> only; </w:t>
        </w:r>
      </w:ins>
      <w:ins w:id="192" w:author="swaf" w:date="2010-01-04T13:47:00Z">
        <w:r>
          <w:t xml:space="preserve">rectangles created from </w:t>
        </w:r>
      </w:ins>
      <w:ins w:id="193" w:author="swaf" w:date="2010-01-04T13:46:00Z">
        <w:r>
          <w:t xml:space="preserve">Cp’s for each surface are to be summed over </w:t>
        </w:r>
      </w:ins>
      <w:ins w:id="194" w:author="swaf" w:date="2010-01-04T13:47:00Z">
        <w:r>
          <w:t>all sub-intervals.</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3BF"/>
    <w:multiLevelType w:val="hybridMultilevel"/>
    <w:tmpl w:val="2BD6221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8BF16C9"/>
    <w:multiLevelType w:val="hybridMultilevel"/>
    <w:tmpl w:val="B62AE4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7994"/>
    <w:rsid w:val="000334E9"/>
    <w:rsid w:val="000975DC"/>
    <w:rsid w:val="000B30DF"/>
    <w:rsid w:val="000B5AD7"/>
    <w:rsid w:val="000B7A9C"/>
    <w:rsid w:val="000D78D5"/>
    <w:rsid w:val="000E59AD"/>
    <w:rsid w:val="001703AA"/>
    <w:rsid w:val="001C43A3"/>
    <w:rsid w:val="00205ABF"/>
    <w:rsid w:val="00237C51"/>
    <w:rsid w:val="00237F24"/>
    <w:rsid w:val="00274164"/>
    <w:rsid w:val="002C047E"/>
    <w:rsid w:val="002E72BE"/>
    <w:rsid w:val="00346E2E"/>
    <w:rsid w:val="00361D4A"/>
    <w:rsid w:val="00380F3C"/>
    <w:rsid w:val="003A32B5"/>
    <w:rsid w:val="003F04C8"/>
    <w:rsid w:val="004310EC"/>
    <w:rsid w:val="00471D8A"/>
    <w:rsid w:val="004845D0"/>
    <w:rsid w:val="004B3055"/>
    <w:rsid w:val="004D51FF"/>
    <w:rsid w:val="005A65A6"/>
    <w:rsid w:val="005C256B"/>
    <w:rsid w:val="005E5343"/>
    <w:rsid w:val="005F086A"/>
    <w:rsid w:val="005F79A9"/>
    <w:rsid w:val="00706502"/>
    <w:rsid w:val="0076089F"/>
    <w:rsid w:val="00770802"/>
    <w:rsid w:val="00770CC7"/>
    <w:rsid w:val="007B6787"/>
    <w:rsid w:val="009076AF"/>
    <w:rsid w:val="00944447"/>
    <w:rsid w:val="00951F1B"/>
    <w:rsid w:val="00A425FB"/>
    <w:rsid w:val="00A44181"/>
    <w:rsid w:val="00AA0D70"/>
    <w:rsid w:val="00AA6193"/>
    <w:rsid w:val="00AD7F98"/>
    <w:rsid w:val="00B13D5D"/>
    <w:rsid w:val="00B269C9"/>
    <w:rsid w:val="00B54B3E"/>
    <w:rsid w:val="00B73905"/>
    <w:rsid w:val="00BA0175"/>
    <w:rsid w:val="00C274D4"/>
    <w:rsid w:val="00CC1DEA"/>
    <w:rsid w:val="00CD7EBF"/>
    <w:rsid w:val="00D16E13"/>
    <w:rsid w:val="00D414B7"/>
    <w:rsid w:val="00D84FAE"/>
    <w:rsid w:val="00DB1C9B"/>
    <w:rsid w:val="00DB4E33"/>
    <w:rsid w:val="00DB710A"/>
    <w:rsid w:val="00DB7994"/>
    <w:rsid w:val="00ED39A4"/>
    <w:rsid w:val="00EE7E2E"/>
    <w:rsid w:val="00FD0E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time"/>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D5D"/>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DB7994"/>
    <w:rPr>
      <w:rFonts w:cs="Times New Roman"/>
      <w:color w:val="0000FF"/>
      <w:u w:val="single"/>
    </w:rPr>
  </w:style>
  <w:style w:type="paragraph" w:styleId="ListParagraph">
    <w:name w:val="List Paragraph"/>
    <w:basedOn w:val="Normal"/>
    <w:uiPriority w:val="99"/>
    <w:qFormat/>
    <w:rsid w:val="00951F1B"/>
    <w:pPr>
      <w:ind w:left="720"/>
      <w:contextualSpacing/>
    </w:pPr>
  </w:style>
  <w:style w:type="paragraph" w:styleId="BalloonText">
    <w:name w:val="Balloon Text"/>
    <w:basedOn w:val="Normal"/>
    <w:link w:val="BalloonTextChar"/>
    <w:uiPriority w:val="99"/>
    <w:semiHidden/>
    <w:rsid w:val="00EE7E2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1D4A"/>
    <w:rPr>
      <w:rFonts w:ascii="Times New Roman" w:hAnsi="Times New Roman" w:cs="Times New Roman"/>
      <w:sz w:val="2"/>
    </w:rPr>
  </w:style>
  <w:style w:type="paragraph" w:styleId="FootnoteText">
    <w:name w:val="footnote text"/>
    <w:basedOn w:val="Normal"/>
    <w:link w:val="FootnoteTextChar"/>
    <w:uiPriority w:val="99"/>
    <w:semiHidden/>
    <w:rsid w:val="00770802"/>
    <w:rPr>
      <w:sz w:val="20"/>
      <w:szCs w:val="20"/>
    </w:rPr>
  </w:style>
  <w:style w:type="character" w:customStyle="1" w:styleId="FootnoteTextChar">
    <w:name w:val="Footnote Text Char"/>
    <w:basedOn w:val="DefaultParagraphFont"/>
    <w:link w:val="FootnoteText"/>
    <w:uiPriority w:val="99"/>
    <w:semiHidden/>
    <w:locked/>
    <w:rsid w:val="00361D4A"/>
    <w:rPr>
      <w:rFonts w:cs="Times New Roman"/>
      <w:sz w:val="20"/>
      <w:szCs w:val="20"/>
    </w:rPr>
  </w:style>
  <w:style w:type="character" w:styleId="FootnoteReference">
    <w:name w:val="footnote reference"/>
    <w:basedOn w:val="DefaultParagraphFont"/>
    <w:uiPriority w:val="99"/>
    <w:semiHidden/>
    <w:rsid w:val="00770802"/>
    <w:rPr>
      <w:rFonts w:cs="Times New Roman"/>
      <w:vertAlign w:val="superscript"/>
    </w:rPr>
  </w:style>
  <w:style w:type="paragraph" w:customStyle="1" w:styleId="MTDisplayEquation">
    <w:name w:val="MTDisplayEquation"/>
    <w:basedOn w:val="Normal"/>
    <w:next w:val="Normal"/>
    <w:uiPriority w:val="99"/>
    <w:rsid w:val="005F79A9"/>
    <w:pPr>
      <w:tabs>
        <w:tab w:val="center" w:pos="4320"/>
        <w:tab w:val="right" w:pos="8640"/>
      </w:tabs>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6.wmf"/><Relationship Id="rId7" Type="http://schemas.openxmlformats.org/officeDocument/2006/relationships/hyperlink" Target="mailto:Vincent-Betro@utc.edu" TargetMode="Externa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1631</TotalTime>
  <Pages>5</Pages>
  <Words>1349</Words>
  <Characters>7695</Characters>
  <Application>Microsoft Office Outlook</Application>
  <DocSecurity>0</DocSecurity>
  <Lines>0</Lines>
  <Paragraphs>0</Paragraphs>
  <ScaleCrop>false</ScaleCrop>
  <Company>UTC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SimCenter: National Center for Computational Engineering</dc:title>
  <dc:subject/>
  <dc:creator>Vincent Betro</dc:creator>
  <cp:keywords/>
  <dc:description/>
  <cp:lastModifiedBy>swaf</cp:lastModifiedBy>
  <cp:revision>25</cp:revision>
  <cp:lastPrinted>2010-01-04T17:27:00Z</cp:lastPrinted>
  <dcterms:created xsi:type="dcterms:W3CDTF">2009-12-16T18:52:00Z</dcterms:created>
  <dcterms:modified xsi:type="dcterms:W3CDTF">2010-01-04T20:18:00Z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