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DC" w:rsidRPr="00DB7994" w:rsidRDefault="000975DC" w:rsidP="00DB7994">
      <w:pPr>
        <w:jc w:val="center"/>
        <w:rPr>
          <w:b/>
          <w:sz w:val="32"/>
        </w:rPr>
      </w:pPr>
      <w:r w:rsidRPr="00DB7994">
        <w:rPr>
          <w:b/>
          <w:sz w:val="32"/>
        </w:rPr>
        <w:t xml:space="preserve">SimCenter: </w:t>
      </w:r>
      <w:smartTag w:uri="urn:schemas-microsoft-com:office:smarttags" w:element="place">
        <w:smartTag w:uri="urn:schemas-microsoft-com:office:smarttags" w:element="PlaceName">
          <w:r w:rsidRPr="00DB7994">
            <w:rPr>
              <w:b/>
              <w:sz w:val="32"/>
            </w:rPr>
            <w:t>National</w:t>
          </w:r>
        </w:smartTag>
        <w:r w:rsidRPr="00DB7994">
          <w:rPr>
            <w:b/>
            <w:sz w:val="32"/>
          </w:rPr>
          <w:t xml:space="preserve"> </w:t>
        </w:r>
        <w:smartTag w:uri="urn:schemas-microsoft-com:office:smarttags" w:element="PlaceType">
          <w:r w:rsidRPr="00DB7994">
            <w:rPr>
              <w:b/>
              <w:sz w:val="32"/>
            </w:rPr>
            <w:t>Center</w:t>
          </w:r>
        </w:smartTag>
      </w:smartTag>
      <w:r w:rsidRPr="00DB7994">
        <w:rPr>
          <w:b/>
          <w:sz w:val="32"/>
        </w:rPr>
        <w:t xml:space="preserve"> for Computational Engineering</w:t>
      </w:r>
    </w:p>
    <w:p w:rsidR="000975DC" w:rsidRPr="00DB7994" w:rsidRDefault="000975DC" w:rsidP="00DB7994">
      <w:pPr>
        <w:jc w:val="center"/>
        <w:rPr>
          <w:b/>
          <w:sz w:val="32"/>
        </w:rPr>
      </w:pPr>
      <w:del w:id="0" w:author="swaf" w:date="2009-12-16T10:29:00Z">
        <w:r w:rsidRPr="00DB7994" w:rsidDel="00EE7E2E">
          <w:rPr>
            <w:b/>
            <w:sz w:val="32"/>
          </w:rPr>
          <w:delText xml:space="preserve">Euler-based </w:delText>
        </w:r>
      </w:del>
      <w:r w:rsidRPr="00DB7994">
        <w:rPr>
          <w:b/>
          <w:sz w:val="32"/>
        </w:rPr>
        <w:t xml:space="preserve">Aircraft </w:t>
      </w:r>
      <w:ins w:id="1" w:author="swaf" w:date="2009-12-16T10:30:00Z">
        <w:r>
          <w:rPr>
            <w:b/>
            <w:sz w:val="32"/>
          </w:rPr>
          <w:t xml:space="preserve">Performance </w:t>
        </w:r>
      </w:ins>
      <w:r w:rsidRPr="00DB7994">
        <w:rPr>
          <w:b/>
          <w:sz w:val="32"/>
        </w:rPr>
        <w:t>Design Contest</w:t>
      </w:r>
    </w:p>
    <w:p w:rsidR="000975DC" w:rsidRDefault="000975DC"/>
    <w:p w:rsidR="000975DC" w:rsidRDefault="000975DC"/>
    <w:p w:rsidR="000975DC" w:rsidRDefault="000975DC">
      <w:r w:rsidRPr="00DB7994">
        <w:rPr>
          <w:u w:val="single"/>
        </w:rPr>
        <w:t>Goal:</w:t>
      </w:r>
      <w:r>
        <w:t xml:space="preserve">  To inspire </w:t>
      </w:r>
      <w:ins w:id="2" w:author="swaf" w:date="2009-12-16T13:48:00Z">
        <w:r>
          <w:t>third- and fourth-year HS</w:t>
        </w:r>
      </w:ins>
      <w:ins w:id="3" w:author="swaf" w:date="2009-12-16T10:30:00Z">
        <w:r>
          <w:t xml:space="preserve"> </w:t>
        </w:r>
      </w:ins>
      <w:r>
        <w:t xml:space="preserve">students to learn about </w:t>
      </w:r>
      <w:del w:id="4" w:author="swaf" w:date="2009-12-16T10:31:00Z">
        <w:r w:rsidDel="00EE7E2E">
          <w:delText xml:space="preserve">Aerospace </w:delText>
        </w:r>
      </w:del>
      <w:r>
        <w:t xml:space="preserve">Engineering </w:t>
      </w:r>
      <w:ins w:id="5" w:author="swaf" w:date="2009-12-16T10:31:00Z">
        <w:r>
          <w:t xml:space="preserve">and Design, </w:t>
        </w:r>
      </w:ins>
      <w:r>
        <w:t xml:space="preserve">and motivate them to </w:t>
      </w:r>
      <w:del w:id="6" w:author="swaf" w:date="2009-12-16T10:31:00Z">
        <w:r w:rsidDel="00EE7E2E">
          <w:delText xml:space="preserve">pursue </w:delText>
        </w:r>
      </w:del>
      <w:ins w:id="7" w:author="swaf" w:date="2009-12-16T10:31:00Z">
        <w:r>
          <w:t xml:space="preserve">consider </w:t>
        </w:r>
      </w:ins>
      <w:r>
        <w:t xml:space="preserve">a career in a </w:t>
      </w:r>
      <w:smartTag w:uri="urn:schemas-microsoft-com:office:smarttags" w:element="stockticker">
        <w:r>
          <w:t>STEM</w:t>
        </w:r>
      </w:smartTag>
      <w:ins w:id="8" w:author="swaf" w:date="2009-12-16T10:31:00Z">
        <w:r>
          <w:t>-related</w:t>
        </w:r>
      </w:ins>
      <w:r>
        <w:t xml:space="preserve"> field</w:t>
      </w:r>
      <w:del w:id="9" w:author="swaf" w:date="2009-12-16T10:31:00Z">
        <w:r w:rsidDel="00EE7E2E">
          <w:delText xml:space="preserve"> such as Engineering</w:delText>
        </w:r>
      </w:del>
      <w:ins w:id="10" w:author="swaf" w:date="2009-12-16T10:31:00Z">
        <w:r>
          <w:t>.</w:t>
        </w:r>
      </w:ins>
    </w:p>
    <w:p w:rsidR="000975DC" w:rsidRDefault="000975DC"/>
    <w:p w:rsidR="000975DC" w:rsidRPr="0076089F" w:rsidRDefault="000975DC">
      <w:r w:rsidRPr="00DB7994">
        <w:rPr>
          <w:u w:val="single"/>
        </w:rPr>
        <w:t>Background:</w:t>
      </w:r>
      <w:r>
        <w:t xml:space="preserve">  Using </w:t>
      </w:r>
      <w:del w:id="11" w:author="swaf" w:date="2009-12-16T10:33:00Z">
        <w:r w:rsidDel="00EE7E2E">
          <w:delText xml:space="preserve">the </w:delText>
        </w:r>
      </w:del>
      <w:ins w:id="12" w:author="swaf" w:date="2009-12-16T10:33:00Z">
        <w:r>
          <w:t xml:space="preserve">a computational simulation-based </w:t>
        </w:r>
      </w:ins>
      <w:r>
        <w:t xml:space="preserve">tutorial </w:t>
      </w:r>
      <w:del w:id="13" w:author="swaf" w:date="2009-12-16T10:33:00Z">
        <w:r w:rsidDel="00EE7E2E">
          <w:delText xml:space="preserve">supplied </w:delText>
        </w:r>
      </w:del>
      <w:r>
        <w:t xml:space="preserve">on the </w:t>
      </w:r>
      <w:ins w:id="14" w:author="swaf" w:date="2009-12-16T10:33:00Z">
        <w:r>
          <w:t xml:space="preserve">SimCenter </w:t>
        </w:r>
      </w:ins>
      <w:r>
        <w:t xml:space="preserve">website, </w:t>
      </w:r>
      <w:ins w:id="15" w:author="swaf" w:date="2009-12-16T10:34:00Z">
        <w:r>
          <w:t xml:space="preserve">using a simple airfoil </w:t>
        </w:r>
      </w:ins>
      <w:r>
        <w:t xml:space="preserve">students can gain an understanding of the basics of </w:t>
      </w:r>
      <w:ins w:id="16" w:author="swaf" w:date="2009-12-16T10:32:00Z">
        <w:r>
          <w:t xml:space="preserve">fluid mechanics in different flight regimes </w:t>
        </w:r>
      </w:ins>
      <w:del w:id="17" w:author="swaf" w:date="2009-12-16T10:32:00Z">
        <w:r w:rsidDel="00EE7E2E">
          <w:delText xml:space="preserve">sub, trans, and supersonic flight </w:delText>
        </w:r>
      </w:del>
      <w:del w:id="18" w:author="swaf" w:date="2009-12-16T10:34:00Z">
        <w:r w:rsidDel="00EE7E2E">
          <w:delText xml:space="preserve">using a </w:delText>
        </w:r>
      </w:del>
      <w:del w:id="19" w:author="swaf" w:date="2009-12-16T10:33:00Z">
        <w:r w:rsidDel="00EE7E2E">
          <w:delText xml:space="preserve">NACA0012 </w:delText>
        </w:r>
      </w:del>
      <w:del w:id="20" w:author="swaf" w:date="2009-12-16T10:34:00Z">
        <w:r w:rsidDel="00EE7E2E">
          <w:delText>airfoil</w:delText>
        </w:r>
      </w:del>
      <w:r>
        <w:t xml:space="preserve">.  Based on the </w:t>
      </w:r>
      <w:ins w:id="21" w:author="swaf" w:date="2009-12-16T10:34:00Z">
        <w:r>
          <w:t xml:space="preserve">computed </w:t>
        </w:r>
      </w:ins>
      <w:del w:id="22" w:author="swaf" w:date="2009-12-16T10:35:00Z">
        <w:r w:rsidDel="00EE7E2E">
          <w:delText xml:space="preserve">pressure </w:delText>
        </w:r>
      </w:del>
      <w:r>
        <w:t xml:space="preserve">solutions </w:t>
      </w:r>
      <w:ins w:id="23" w:author="swaf" w:date="2009-12-16T10:35:00Z">
        <w:r>
          <w:t>for pressure on the airfoil surface</w:t>
        </w:r>
      </w:ins>
      <w:del w:id="24" w:author="swaf" w:date="2009-12-16T10:35:00Z">
        <w:r w:rsidDel="00EE7E2E">
          <w:delText>given after each Euler solve</w:delText>
        </w:r>
      </w:del>
      <w:r>
        <w:t xml:space="preserve">, students will be able to </w:t>
      </w:r>
      <w:del w:id="25" w:author="swaf" w:date="2009-12-16T10:35:00Z">
        <w:r w:rsidDel="00EE7E2E">
          <w:delText xml:space="preserve">make </w:delText>
        </w:r>
      </w:del>
      <w:ins w:id="26" w:author="swaf" w:date="2009-12-16T10:35:00Z">
        <w:r>
          <w:t xml:space="preserve">estimate </w:t>
        </w:r>
      </w:ins>
      <w:r>
        <w:t>lift and drag</w:t>
      </w:r>
      <w:del w:id="27" w:author="swaf" w:date="2009-12-16T10:35:00Z">
        <w:r w:rsidDel="00EE7E2E">
          <w:delText xml:space="preserve"> predictions</w:delText>
        </w:r>
      </w:del>
      <w:r>
        <w:t>.</w:t>
      </w:r>
    </w:p>
    <w:p w:rsidR="000975DC" w:rsidRDefault="000975DC"/>
    <w:p w:rsidR="000975DC" w:rsidRDefault="000975DC">
      <w:del w:id="28" w:author="swaf" w:date="2009-12-16T13:45:00Z">
        <w:r w:rsidRPr="00DB7994" w:rsidDel="000E59AD">
          <w:rPr>
            <w:u w:val="single"/>
          </w:rPr>
          <w:delText>Contest</w:delText>
        </w:r>
      </w:del>
      <w:ins w:id="29" w:author="swaf" w:date="2009-12-16T13:45:00Z">
        <w:r>
          <w:rPr>
            <w:u w:val="single"/>
          </w:rPr>
          <w:t>Objective</w:t>
        </w:r>
      </w:ins>
      <w:r w:rsidRPr="00DB7994">
        <w:rPr>
          <w:u w:val="single"/>
        </w:rPr>
        <w:t>:</w:t>
      </w:r>
      <w:r>
        <w:t xml:space="preserve">  Use the online </w:t>
      </w:r>
      <w:del w:id="30" w:author="swaf" w:date="2009-12-16T10:38:00Z">
        <w:r w:rsidDel="00EE7E2E">
          <w:delText>Euler solver</w:delText>
        </w:r>
      </w:del>
      <w:ins w:id="31" w:author="swaf" w:date="2009-12-16T10:38:00Z">
        <w:r>
          <w:t>fluid</w:t>
        </w:r>
      </w:ins>
      <w:ins w:id="32" w:author="swaf" w:date="2009-12-16T10:39:00Z">
        <w:r>
          <w:t>-</w:t>
        </w:r>
      </w:ins>
      <w:ins w:id="33" w:author="swaf" w:date="2009-12-16T10:38:00Z">
        <w:r>
          <w:t>flow simulator</w:t>
        </w:r>
      </w:ins>
      <w:r>
        <w:t xml:space="preserve"> and online research </w:t>
      </w:r>
      <w:del w:id="34" w:author="swaf" w:date="2009-12-16T10:38:00Z">
        <w:r w:rsidDel="00EE7E2E">
          <w:delText xml:space="preserve">into </w:delText>
        </w:r>
      </w:del>
      <w:ins w:id="35" w:author="swaf" w:date="2009-12-16T10:38:00Z">
        <w:r>
          <w:t xml:space="preserve">to learn about two </w:t>
        </w:r>
      </w:ins>
      <w:ins w:id="36" w:author="swaf" w:date="2009-12-16T10:39:00Z">
        <w:r>
          <w:t xml:space="preserve">of the </w:t>
        </w:r>
      </w:ins>
      <w:ins w:id="37" w:author="swaf" w:date="2009-12-16T10:38:00Z">
        <w:r>
          <w:t xml:space="preserve">most important forces acting </w:t>
        </w:r>
      </w:ins>
      <w:ins w:id="38" w:author="swaf" w:date="2009-12-16T10:39:00Z">
        <w:r>
          <w:t xml:space="preserve">on an aircraft in </w:t>
        </w:r>
      </w:ins>
      <w:del w:id="39" w:author="swaf" w:date="2009-12-16T10:39:00Z">
        <w:r w:rsidDel="00770802">
          <w:delText xml:space="preserve">the basics of </w:delText>
        </w:r>
      </w:del>
      <w:r>
        <w:t xml:space="preserve">flight </w:t>
      </w:r>
      <w:del w:id="40" w:author="swaf" w:date="2009-12-16T13:46:00Z">
        <w:r w:rsidDel="000E59AD">
          <w:delText>(</w:delText>
        </w:r>
      </w:del>
      <w:ins w:id="41" w:author="swaf" w:date="2009-12-16T13:46:00Z">
        <w:r>
          <w:t xml:space="preserve"> -- </w:t>
        </w:r>
      </w:ins>
      <w:r>
        <w:t>lift and drag</w:t>
      </w:r>
      <w:ins w:id="42" w:author="swaf" w:date="2009-12-16T13:46:00Z">
        <w:r>
          <w:t xml:space="preserve"> --</w:t>
        </w:r>
      </w:ins>
      <w:del w:id="43" w:author="swaf" w:date="2009-12-16T13:46:00Z">
        <w:r w:rsidDel="000E59AD">
          <w:delText>)</w:delText>
        </w:r>
      </w:del>
      <w:ins w:id="44" w:author="swaf" w:date="2009-12-16T10:40:00Z">
        <w:r>
          <w:t>, and</w:t>
        </w:r>
      </w:ins>
      <w:r>
        <w:t xml:space="preserve"> to write a three-page paper explaining </w:t>
      </w:r>
      <w:ins w:id="45" w:author="swaf" w:date="2009-12-16T10:40:00Z">
        <w:r>
          <w:t xml:space="preserve">the results of your investigation for </w:t>
        </w:r>
      </w:ins>
      <w:r>
        <w:t xml:space="preserve">the following three </w:t>
      </w:r>
      <w:del w:id="46" w:author="swaf" w:date="2009-12-16T10:41:00Z">
        <w:r w:rsidDel="00770802">
          <w:delText>scenarios</w:delText>
        </w:r>
      </w:del>
      <w:ins w:id="47" w:author="swaf" w:date="2009-12-16T10:41:00Z">
        <w:r>
          <w:t>flight regimes</w:t>
        </w:r>
      </w:ins>
      <w:r>
        <w:t>:</w:t>
      </w:r>
    </w:p>
    <w:p w:rsidR="000975DC" w:rsidRDefault="000975DC"/>
    <w:p w:rsidR="000975DC" w:rsidRDefault="000975DC" w:rsidP="00951F1B">
      <w:pPr>
        <w:pStyle w:val="ListParagraph"/>
        <w:numPr>
          <w:ilvl w:val="0"/>
          <w:numId w:val="1"/>
          <w:numberingChange w:id="48" w:author="swaf" w:date="2009-12-16T10:29:00Z" w:original="%1:1:0:)"/>
        </w:numPr>
      </w:pPr>
      <w:ins w:id="49" w:author="swaf" w:date="2009-12-16T10:41:00Z">
        <w:r>
          <w:t>Low Speed (</w:t>
        </w:r>
      </w:ins>
      <w:r>
        <w:t>Subsonic</w:t>
      </w:r>
      <w:ins w:id="50" w:author="swaf" w:date="2009-12-16T10:41:00Z">
        <w:r>
          <w:t>, Mach = 0.55</w:t>
        </w:r>
      </w:ins>
      <w:ins w:id="51" w:author="swaf" w:date="2009-12-16T10:44:00Z">
        <w:r>
          <w:rPr>
            <w:rStyle w:val="FootnoteReference"/>
          </w:rPr>
          <w:footnoteReference w:customMarkFollows="1" w:id="1"/>
          <w:t>†</w:t>
        </w:r>
      </w:ins>
      <w:ins w:id="57" w:author="swaf" w:date="2009-12-16T10:41:00Z">
        <w:r>
          <w:t>)</w:t>
        </w:r>
      </w:ins>
      <w:r>
        <w:t>:  How and why do lift and drag change based on angle of attack</w:t>
      </w:r>
      <w:del w:id="58" w:author="swaf" w:date="2009-12-16T10:45:00Z">
        <w:r w:rsidDel="00770802">
          <w:delText xml:space="preserve"> at</w:delText>
        </w:r>
      </w:del>
      <w:ins w:id="59" w:author="swaf" w:date="2009-12-16T10:45:00Z">
        <w:r>
          <w:rPr>
            <w:rStyle w:val="FootnoteReference"/>
          </w:rPr>
          <w:footnoteReference w:customMarkFollows="1" w:id="2"/>
          <w:t>‡</w:t>
        </w:r>
      </w:ins>
      <w:del w:id="61" w:author="swaf" w:date="2009-12-16T10:41:00Z">
        <w:r w:rsidDel="00770802">
          <w:delText xml:space="preserve"> Mach = 0.55</w:delText>
        </w:r>
      </w:del>
      <w:r>
        <w:t>?</w:t>
      </w:r>
    </w:p>
    <w:p w:rsidR="000975DC" w:rsidRDefault="000975DC" w:rsidP="00951F1B">
      <w:pPr>
        <w:pStyle w:val="ListParagraph"/>
        <w:numPr>
          <w:ilvl w:val="0"/>
          <w:numId w:val="1"/>
          <w:numberingChange w:id="62" w:author="swaf" w:date="2009-12-16T10:29:00Z" w:original="%1:2:0:)"/>
        </w:numPr>
      </w:pPr>
      <w:ins w:id="63" w:author="swaf" w:date="2009-12-16T10:46:00Z">
        <w:r>
          <w:t>Mid-Speed (</w:t>
        </w:r>
      </w:ins>
      <w:r>
        <w:t>Transonic</w:t>
      </w:r>
      <w:ins w:id="64" w:author="swaf" w:date="2009-12-16T10:46:00Z">
        <w:r>
          <w:t xml:space="preserve">, </w:t>
        </w:r>
      </w:ins>
      <w:ins w:id="65" w:author="swaf" w:date="2009-12-16T10:47:00Z">
        <w:r>
          <w:t>Mach = 0.75)</w:t>
        </w:r>
      </w:ins>
      <w:r>
        <w:t>:  How and why does shock formation change based on angle</w:t>
      </w:r>
      <w:ins w:id="66" w:author="swaf" w:date="2009-12-16T10:46:00Z">
        <w:r>
          <w:t>-</w:t>
        </w:r>
      </w:ins>
      <w:del w:id="67" w:author="swaf" w:date="2009-12-16T10:46:00Z">
        <w:r w:rsidDel="00770802">
          <w:delText xml:space="preserve"> </w:delText>
        </w:r>
      </w:del>
      <w:r>
        <w:t>of</w:t>
      </w:r>
      <w:ins w:id="68" w:author="swaf" w:date="2009-12-16T10:46:00Z">
        <w:r>
          <w:t>-</w:t>
        </w:r>
      </w:ins>
      <w:del w:id="69" w:author="swaf" w:date="2009-12-16T10:46:00Z">
        <w:r w:rsidDel="00770802">
          <w:delText xml:space="preserve"> </w:delText>
        </w:r>
      </w:del>
      <w:r>
        <w:t>attack</w:t>
      </w:r>
      <w:del w:id="70" w:author="swaf" w:date="2009-12-16T10:47:00Z">
        <w:r w:rsidDel="00770802">
          <w:delText xml:space="preserve"> at</w:delText>
        </w:r>
      </w:del>
      <w:del w:id="71" w:author="swaf" w:date="2009-12-16T10:46:00Z">
        <w:r w:rsidDel="00770802">
          <w:delText xml:space="preserve"> Mach = 0.75</w:delText>
        </w:r>
      </w:del>
      <w:r>
        <w:t>?</w:t>
      </w:r>
    </w:p>
    <w:p w:rsidR="000975DC" w:rsidRPr="0076089F" w:rsidRDefault="000975DC" w:rsidP="00951F1B">
      <w:pPr>
        <w:pStyle w:val="ListParagraph"/>
        <w:numPr>
          <w:ilvl w:val="0"/>
          <w:numId w:val="1"/>
          <w:numberingChange w:id="72" w:author="swaf" w:date="2009-12-16T10:29:00Z" w:original="%1:3:0:)"/>
        </w:numPr>
      </w:pPr>
      <w:ins w:id="73" w:author="swaf" w:date="2009-12-16T10:47:00Z">
        <w:r>
          <w:t>High Speed (</w:t>
        </w:r>
      </w:ins>
      <w:r>
        <w:t>Supersonic</w:t>
      </w:r>
      <w:ins w:id="74" w:author="swaf" w:date="2009-12-16T10:47:00Z">
        <w:r>
          <w:t>, Mach = 1.05)</w:t>
        </w:r>
      </w:ins>
      <w:r>
        <w:t>: How and why do lift and drag change based on angle of attack</w:t>
      </w:r>
      <w:del w:id="75" w:author="swaf" w:date="2009-12-16T10:47:00Z">
        <w:r w:rsidDel="00770802">
          <w:delText xml:space="preserve"> at Mach = 1.05</w:delText>
        </w:r>
      </w:del>
      <w:r>
        <w:t>?</w:t>
      </w:r>
    </w:p>
    <w:p w:rsidR="000975DC" w:rsidRDefault="000975DC">
      <w:pPr>
        <w:numPr>
          <w:ins w:id="76" w:author="swaf" w:date="2009-12-16T13:47:00Z"/>
        </w:numPr>
        <w:rPr>
          <w:ins w:id="77" w:author="swaf" w:date="2009-12-16T13:47:00Z"/>
        </w:rPr>
      </w:pPr>
    </w:p>
    <w:p w:rsidR="000975DC" w:rsidRDefault="000975DC">
      <w:pPr>
        <w:numPr>
          <w:ins w:id="78" w:author="swaf" w:date="2009-12-16T13:47:00Z"/>
        </w:numPr>
        <w:rPr>
          <w:ins w:id="79" w:author="swaf" w:date="2009-12-16T13:52:00Z"/>
        </w:rPr>
      </w:pPr>
      <w:ins w:id="80" w:author="swaf" w:date="2009-12-16T13:47:00Z">
        <w:r>
          <w:t>Lift</w:t>
        </w:r>
      </w:ins>
      <w:ins w:id="81" w:author="swaf" w:date="2009-12-16T13:49:00Z">
        <w:r>
          <w:t xml:space="preserve"> and drag</w:t>
        </w:r>
      </w:ins>
      <w:ins w:id="82" w:author="swaf" w:date="2009-12-16T13:47:00Z">
        <w:r>
          <w:t xml:space="preserve"> </w:t>
        </w:r>
      </w:ins>
      <w:ins w:id="83" w:author="swaf" w:date="2009-12-16T13:49:00Z">
        <w:r>
          <w:t>are</w:t>
        </w:r>
      </w:ins>
      <w:ins w:id="84" w:author="swaf" w:date="2009-12-16T13:47:00Z">
        <w:r>
          <w:t xml:space="preserve"> calculated by</w:t>
        </w:r>
      </w:ins>
      <w:ins w:id="85" w:author="swaf" w:date="2009-12-17T13:26:00Z">
        <w:r>
          <w:t xml:space="preserve"> numerically</w:t>
        </w:r>
      </w:ins>
      <w:ins w:id="86" w:author="swaf" w:date="2009-12-16T13:47:00Z">
        <w:r>
          <w:t xml:space="preserve"> integrating</w:t>
        </w:r>
      </w:ins>
      <w:ins w:id="87" w:author="swaf" w:date="2009-12-16T13:49:00Z">
        <w:r>
          <w:t xml:space="preserve"> the surface pressure around the airfoil, and then resolving th</w:t>
        </w:r>
      </w:ins>
      <w:ins w:id="88" w:author="swaf" w:date="2009-12-17T13:28:00Z">
        <w:r>
          <w:t xml:space="preserve">e resulting </w:t>
        </w:r>
      </w:ins>
      <w:ins w:id="89" w:author="swaf" w:date="2009-12-16T13:49:00Z">
        <w:r>
          <w:t>force into components</w:t>
        </w:r>
      </w:ins>
      <w:ins w:id="90" w:author="swaf" w:date="2009-12-16T13:50:00Z">
        <w:r>
          <w:t xml:space="preserve"> aligned with</w:t>
        </w:r>
      </w:ins>
      <w:ins w:id="91" w:author="swaf" w:date="2009-12-17T13:27:00Z">
        <w:r>
          <w:t xml:space="preserve"> (drag)</w:t>
        </w:r>
      </w:ins>
      <w:ins w:id="92" w:author="swaf" w:date="2009-12-16T13:50:00Z">
        <w:r>
          <w:t xml:space="preserve"> and perpendicular to</w:t>
        </w:r>
      </w:ins>
      <w:ins w:id="93" w:author="swaf" w:date="2009-12-17T13:27:00Z">
        <w:r>
          <w:t xml:space="preserve"> (lift)</w:t>
        </w:r>
      </w:ins>
      <w:ins w:id="94" w:author="swaf" w:date="2009-12-16T13:50:00Z">
        <w:r>
          <w:t>, the</w:t>
        </w:r>
      </w:ins>
      <w:ins w:id="95" w:author="swaf" w:date="2009-12-16T13:51:00Z">
        <w:r>
          <w:t xml:space="preserve"> air</w:t>
        </w:r>
      </w:ins>
      <w:ins w:id="96" w:author="swaf" w:date="2009-12-17T13:27:00Z">
        <w:r>
          <w:t>foil</w:t>
        </w:r>
      </w:ins>
      <w:ins w:id="97" w:author="swaf" w:date="2009-12-16T13:50:00Z">
        <w:r>
          <w:t xml:space="preserve"> flight </w:t>
        </w:r>
      </w:ins>
      <w:ins w:id="98" w:author="swaf" w:date="2009-12-16T13:51:00Z">
        <w:r>
          <w:t>direction.</w:t>
        </w:r>
      </w:ins>
      <w:ins w:id="99" w:author="swaf" w:date="2009-12-17T13:28:00Z">
        <w:r>
          <w:t xml:space="preserve">  </w:t>
        </w:r>
      </w:ins>
    </w:p>
    <w:p w:rsidR="000975DC" w:rsidRDefault="000975DC">
      <w:pPr>
        <w:numPr>
          <w:ins w:id="100" w:author="swaf" w:date="2009-12-16T13:47:00Z"/>
        </w:numPr>
      </w:pPr>
    </w:p>
    <w:p w:rsidR="000975DC" w:rsidRPr="0076089F" w:rsidRDefault="000975DC">
      <w:r w:rsidRPr="00DB7994">
        <w:rPr>
          <w:u w:val="single"/>
        </w:rPr>
        <w:t>Rules:</w:t>
      </w:r>
      <w:r>
        <w:t xml:space="preserve"> Students must submit a three-page write-up, double-spaced, using 12 point Arial or Times New Roman font, with 1 inch margins; this must include at least one self-made chart or graph.  Entries will be judged for grammar, correctness of results, amount of content fit within constraints, and best use of graph/chart.  </w:t>
      </w:r>
    </w:p>
    <w:p w:rsidR="000975DC" w:rsidRDefault="000975DC"/>
    <w:p w:rsidR="000975DC" w:rsidRDefault="000975DC">
      <w:r w:rsidRPr="00DB7994">
        <w:rPr>
          <w:u w:val="single"/>
        </w:rPr>
        <w:t>Contact:</w:t>
      </w:r>
      <w:r>
        <w:t xml:space="preserve"> Submissions can either be sent electronically (in MS Word, OpenOffice, or PDF format) to </w:t>
      </w:r>
      <w:hyperlink r:id="rId7" w:history="1">
        <w:r w:rsidRPr="00B73905">
          <w:rPr>
            <w:rStyle w:val="Hyperlink"/>
          </w:rPr>
          <w:t>Vincent-Betro@utc.edu</w:t>
        </w:r>
      </w:hyperlink>
      <w:r>
        <w:t xml:space="preserve"> OR via mail to:</w:t>
      </w:r>
    </w:p>
    <w:p w:rsidR="000975DC" w:rsidRDefault="000975DC" w:rsidP="00DB7994">
      <w:pPr>
        <w:jc w:val="center"/>
      </w:pPr>
      <w:r>
        <w:t>Vincent Betro</w:t>
      </w:r>
      <w:r>
        <w:br/>
        <w:t xml:space="preserve">UTC SimCenter: </w:t>
      </w:r>
      <w:smartTag w:uri="urn:schemas-microsoft-com:office:smarttags" w:element="time">
        <w:smartTagPr>
          <w:attr w:name="Minute" w:val="00"/>
          <w:attr w:name="Hour" w:val="10"/>
        </w:smartTagPr>
        <w:r>
          <w:t>STEM</w:t>
        </w:r>
      </w:smartTag>
      <w:r>
        <w:t xml:space="preserve"> Outreach</w:t>
      </w:r>
    </w:p>
    <w:p w:rsidR="000975DC" w:rsidRDefault="000975DC" w:rsidP="00DB7994">
      <w:pPr>
        <w:jc w:val="center"/>
      </w:pPr>
      <w:smartTag w:uri="urn:schemas-microsoft-com:office:smarttags" w:element="time">
        <w:smartTagPr>
          <w:attr w:name="Minute" w:val="00"/>
          <w:attr w:name="Hour" w:val="10"/>
        </w:smartTagPr>
        <w:r>
          <w:t>701 E. MLK Blvd</w:t>
        </w:r>
      </w:smartTag>
    </w:p>
    <w:p w:rsidR="000975DC" w:rsidRDefault="000975DC" w:rsidP="00DB7994">
      <w:pPr>
        <w:jc w:val="center"/>
      </w:pPr>
      <w:smartTag w:uri="urn:schemas-microsoft-com:office:smarttags" w:element="time">
        <w:smartTagPr>
          <w:attr w:name="Minute" w:val="00"/>
          <w:attr w:name="Hour" w:val="10"/>
        </w:smartTagPr>
        <w:smartTag w:uri="urn:schemas-microsoft-com:office:smarttags" w:element="time">
          <w:smartTagPr>
            <w:attr w:name="Minute" w:val="00"/>
            <w:attr w:name="Hour" w:val="10"/>
          </w:smartTagPr>
          <w:r>
            <w:t>Chattanooga</w:t>
          </w:r>
        </w:smartTag>
        <w:r>
          <w:t xml:space="preserve">, </w:t>
        </w:r>
        <w:smartTag w:uri="urn:schemas-microsoft-com:office:smarttags" w:element="time">
          <w:smartTagPr>
            <w:attr w:name="Minute" w:val="00"/>
            <w:attr w:name="Hour" w:val="10"/>
          </w:smartTagPr>
          <w:r>
            <w:t>TN</w:t>
          </w:r>
        </w:smartTag>
        <w:r>
          <w:t xml:space="preserve"> </w:t>
        </w:r>
        <w:smartTag w:uri="urn:schemas-microsoft-com:office:smarttags" w:element="time">
          <w:smartTagPr>
            <w:attr w:name="Minute" w:val="00"/>
            <w:attr w:name="Hour" w:val="10"/>
          </w:smartTagPr>
          <w:r>
            <w:t>37403</w:t>
          </w:r>
        </w:smartTag>
      </w:smartTag>
    </w:p>
    <w:p w:rsidR="000975DC" w:rsidRDefault="000975DC"/>
    <w:p w:rsidR="000975DC" w:rsidRDefault="000975DC">
      <w:r w:rsidRPr="00DB7994">
        <w:rPr>
          <w:u w:val="single"/>
        </w:rPr>
        <w:t>Deadline:</w:t>
      </w:r>
      <w:r>
        <w:t xml:space="preserve">  Submissions must be RECEIVED by noon, </w:t>
      </w:r>
      <w:smartTag w:uri="urn:schemas-microsoft-com:office:smarttags" w:element="time">
        <w:smartTagPr>
          <w:attr w:name="Minute" w:val="00"/>
          <w:attr w:name="Hour" w:val="10"/>
        </w:smartTagPr>
        <w:r>
          <w:t>February 22, 2010</w:t>
        </w:r>
      </w:smartTag>
    </w:p>
    <w:p w:rsidR="000975DC" w:rsidRDefault="000975DC"/>
    <w:p w:rsidR="000975DC" w:rsidRPr="0076089F" w:rsidRDefault="000975DC">
      <w:r w:rsidRPr="00DB7994">
        <w:rPr>
          <w:u w:val="single"/>
        </w:rPr>
        <w:t>Prizes:</w:t>
      </w:r>
      <w:r>
        <w:t xml:space="preserve">   All participants will receive a certificate, and the top three authors will be notified of their status by </w:t>
      </w:r>
      <w:smartTag w:uri="urn:schemas-microsoft-com:office:smarttags" w:element="time">
        <w:smartTagPr>
          <w:attr w:name="Minute" w:val="00"/>
          <w:attr w:name="Hour" w:val="10"/>
        </w:smartTagPr>
        <w:r>
          <w:t>February 26, 2010</w:t>
        </w:r>
      </w:smartTag>
      <w:r>
        <w:t xml:space="preserve"> and will each receive a special prize.  There will be an awards ceremony at the SimCenter on </w:t>
      </w:r>
      <w:smartTag w:uri="urn:schemas-microsoft-com:office:smarttags" w:element="time">
        <w:smartTagPr>
          <w:attr w:name="Minute" w:val="00"/>
          <w:attr w:name="Hour" w:val="10"/>
        </w:smartTagPr>
        <w:r>
          <w:t>March 16, 2010</w:t>
        </w:r>
      </w:smartTag>
      <w:r>
        <w:t xml:space="preserve"> at </w:t>
      </w:r>
      <w:smartTag w:uri="urn:schemas-microsoft-com:office:smarttags" w:element="time">
        <w:smartTagPr>
          <w:attr w:name="Minute" w:val="00"/>
          <w:attr w:name="Hour" w:val="10"/>
        </w:smartTagPr>
        <w:r>
          <w:t>10 am</w:t>
        </w:r>
      </w:smartTag>
      <w:r>
        <w:t>, where all entering students will be presented their awards and then given a tour of the facility!</w:t>
      </w:r>
    </w:p>
    <w:sectPr w:rsidR="000975DC" w:rsidRPr="0076089F" w:rsidSect="00760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5DC" w:rsidRDefault="000975DC">
      <w:r>
        <w:separator/>
      </w:r>
    </w:p>
  </w:endnote>
  <w:endnote w:type="continuationSeparator" w:id="0">
    <w:p w:rsidR="000975DC" w:rsidRDefault="00097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5DC" w:rsidRDefault="000975DC">
      <w:r>
        <w:separator/>
      </w:r>
    </w:p>
  </w:footnote>
  <w:footnote w:type="continuationSeparator" w:id="0">
    <w:p w:rsidR="000975DC" w:rsidRDefault="000975DC">
      <w:r>
        <w:continuationSeparator/>
      </w:r>
    </w:p>
  </w:footnote>
  <w:footnote w:id="1">
    <w:p w:rsidR="000975DC" w:rsidRDefault="000975DC">
      <w:pPr>
        <w:pStyle w:val="FootnoteText"/>
      </w:pPr>
      <w:ins w:id="52" w:author="swaf" w:date="2009-12-16T10:44:00Z">
        <w:r>
          <w:rPr>
            <w:rStyle w:val="FootnoteReference"/>
          </w:rPr>
          <w:t>†</w:t>
        </w:r>
        <w:r>
          <w:t xml:space="preserve"> Mach number is the ratio </w:t>
        </w:r>
      </w:ins>
      <w:ins w:id="53" w:author="swaf" w:date="2009-12-16T13:47:00Z">
        <w:r>
          <w:t xml:space="preserve">formed by dividing </w:t>
        </w:r>
      </w:ins>
      <w:ins w:id="54" w:author="swaf" w:date="2009-12-16T10:44:00Z">
        <w:r>
          <w:t xml:space="preserve">velocity </w:t>
        </w:r>
      </w:ins>
      <w:ins w:id="55" w:author="swaf" w:date="2009-12-16T13:47:00Z">
        <w:r>
          <w:t>by the</w:t>
        </w:r>
      </w:ins>
      <w:ins w:id="56" w:author="swaf" w:date="2009-12-16T10:44:00Z">
        <w:r>
          <w:t xml:space="preserve"> speed of sound.</w:t>
        </w:r>
      </w:ins>
    </w:p>
  </w:footnote>
  <w:footnote w:id="2">
    <w:p w:rsidR="000975DC" w:rsidRDefault="000975DC">
      <w:pPr>
        <w:pStyle w:val="FootnoteText"/>
      </w:pPr>
      <w:ins w:id="60" w:author="swaf" w:date="2009-12-16T10:45:00Z">
        <w:r>
          <w:rPr>
            <w:rStyle w:val="FootnoteReference"/>
          </w:rPr>
          <w:t>‡</w:t>
        </w:r>
        <w:r>
          <w:t xml:space="preserve"> Angle-of-Attack is the angle between the airfoil chord line and the oncoming air flow.</w:t>
        </w:r>
      </w:ins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33BF"/>
    <w:multiLevelType w:val="hybridMultilevel"/>
    <w:tmpl w:val="2BD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7994"/>
    <w:rsid w:val="000975DC"/>
    <w:rsid w:val="000B30DF"/>
    <w:rsid w:val="000E59AD"/>
    <w:rsid w:val="0076089F"/>
    <w:rsid w:val="00770802"/>
    <w:rsid w:val="00951F1B"/>
    <w:rsid w:val="00AA0D70"/>
    <w:rsid w:val="00AD7F98"/>
    <w:rsid w:val="00B73905"/>
    <w:rsid w:val="00BA0175"/>
    <w:rsid w:val="00D84FAE"/>
    <w:rsid w:val="00DB7994"/>
    <w:rsid w:val="00EE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time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DB799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51F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EE7E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4D"/>
    <w:rPr>
      <w:rFonts w:ascii="Times New Roman" w:hAnsi="Times New Roman"/>
      <w:sz w:val="0"/>
      <w:szCs w:val="0"/>
    </w:rPr>
  </w:style>
  <w:style w:type="paragraph" w:styleId="FootnoteText">
    <w:name w:val="footnote text"/>
    <w:basedOn w:val="Normal"/>
    <w:link w:val="FootnoteTextChar"/>
    <w:uiPriority w:val="99"/>
    <w:semiHidden/>
    <w:rsid w:val="007708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1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770802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cent-Betro@ut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1425</TotalTime>
  <Pages>2</Pages>
  <Words>400</Words>
  <Characters>2282</Characters>
  <Application>Microsoft Office Outlook</Application>
  <DocSecurity>0</DocSecurity>
  <Lines>0</Lines>
  <Paragraphs>0</Paragraphs>
  <ScaleCrop>false</ScaleCrop>
  <Company>UTC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SimCenter: National Center for Computational Engineering</dc:title>
  <dc:subject/>
  <dc:creator>Vincent Betro</dc:creator>
  <cp:keywords/>
  <dc:description/>
  <cp:lastModifiedBy>swaf</cp:lastModifiedBy>
  <cp:revision>3</cp:revision>
  <dcterms:created xsi:type="dcterms:W3CDTF">2009-12-16T18:52:00Z</dcterms:created>
  <dcterms:modified xsi:type="dcterms:W3CDTF">2009-12-17T18:29:00Z</dcterms:modified>
</cp:coreProperties>
</file>